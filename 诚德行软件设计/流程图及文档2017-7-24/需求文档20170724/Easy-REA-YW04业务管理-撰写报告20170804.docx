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03A4C" w14:textId="77777777" w:rsidR="009853E0" w:rsidRPr="006B6480" w:rsidRDefault="00EB5F31" w:rsidP="00A40B23">
      <w:pPr>
        <w:jc w:val="right"/>
        <w:rPr>
          <w:rFonts w:ascii="微软雅黑" w:eastAsia="微软雅黑" w:hAnsi="微软雅黑"/>
          <w:sz w:val="24"/>
        </w:rPr>
      </w:pPr>
      <w:r w:rsidRPr="006B6480">
        <w:rPr>
          <w:rFonts w:ascii="微软雅黑" w:eastAsia="微软雅黑" w:hAnsi="微软雅黑"/>
          <w:noProof/>
        </w:rPr>
        <w:pict>
          <v:shapetype id="_x0000_t202" coordsize="21600,21600" o:spt="202" path="m,l,21600r21600,l21600,xe">
            <v:stroke joinstyle="miter"/>
            <v:path gradientshapeok="t" o:connecttype="rect"/>
          </v:shapetype>
          <v:shape id="_x0000_s1038" type="#_x0000_t202" style="position:absolute;left:0;text-align:left;margin-left:164.95pt;margin-top:143pt;width:253.1pt;height:147.6pt;z-index:251658752;mso-height-percent:200;mso-height-percent:200;mso-width-relative:margin;mso-height-relative:margin" stroked="f">
            <v:textbox style="mso-next-textbox:#_x0000_s1038;mso-fit-shape-to-text:t">
              <w:txbxContent>
                <w:p w14:paraId="6E77FB28" w14:textId="77777777" w:rsidR="00375FB0" w:rsidRDefault="00375FB0" w:rsidP="00EB5F31">
                  <w:pPr>
                    <w:jc w:val="center"/>
                    <w:rPr>
                      <w:rFonts w:ascii="微软雅黑" w:eastAsia="微软雅黑" w:hAnsi="微软雅黑" w:hint="eastAsia"/>
                      <w:b/>
                      <w:sz w:val="48"/>
                      <w:szCs w:val="48"/>
                    </w:rPr>
                  </w:pPr>
                  <w:r>
                    <w:rPr>
                      <w:rFonts w:ascii="微软雅黑" w:eastAsia="微软雅黑" w:hAnsi="微软雅黑" w:hint="eastAsia"/>
                      <w:b/>
                      <w:sz w:val="48"/>
                      <w:szCs w:val="48"/>
                    </w:rPr>
                    <w:t>需求分析报告</w:t>
                  </w:r>
                </w:p>
                <w:p w14:paraId="0BEB31C8" w14:textId="77777777" w:rsidR="00375FB0" w:rsidRPr="00B410BE" w:rsidRDefault="00375FB0" w:rsidP="00EB5F31">
                  <w:pPr>
                    <w:jc w:val="center"/>
                    <w:rPr>
                      <w:rFonts w:ascii="微软雅黑" w:eastAsia="微软雅黑" w:hAnsi="微软雅黑" w:hint="eastAsia"/>
                      <w:b/>
                      <w:sz w:val="28"/>
                      <w:szCs w:val="28"/>
                    </w:rPr>
                  </w:pPr>
                  <w:r w:rsidRPr="00B410BE">
                    <w:rPr>
                      <w:rFonts w:ascii="微软雅黑" w:eastAsia="微软雅黑" w:hAnsi="微软雅黑" w:hint="eastAsia"/>
                      <w:b/>
                      <w:sz w:val="28"/>
                      <w:szCs w:val="28"/>
                    </w:rPr>
                    <w:t>撰写报告管理</w:t>
                  </w:r>
                </w:p>
                <w:p w14:paraId="58E1900F" w14:textId="77777777" w:rsidR="00375FB0" w:rsidRPr="0002570E" w:rsidRDefault="00375FB0" w:rsidP="00EB5F31">
                  <w:pPr>
                    <w:jc w:val="center"/>
                    <w:rPr>
                      <w:rFonts w:ascii="微软雅黑" w:eastAsia="微软雅黑" w:hAnsi="微软雅黑" w:hint="eastAsia"/>
                      <w:b/>
                      <w:szCs w:val="21"/>
                    </w:rPr>
                  </w:pPr>
                  <w:r>
                    <w:rPr>
                      <w:rFonts w:ascii="微软雅黑" w:eastAsia="微软雅黑" w:hAnsi="微软雅黑" w:hint="eastAsia"/>
                      <w:b/>
                      <w:szCs w:val="21"/>
                    </w:rPr>
                    <w:t>项目</w:t>
                  </w:r>
                  <w:r w:rsidRPr="0002570E">
                    <w:rPr>
                      <w:rFonts w:ascii="微软雅黑" w:eastAsia="微软雅黑" w:hAnsi="微软雅黑" w:hint="eastAsia"/>
                      <w:b/>
                      <w:szCs w:val="21"/>
                    </w:rPr>
                    <w:t>名称：</w:t>
                  </w:r>
                  <w:r w:rsidRPr="004D16FA">
                    <w:rPr>
                      <w:rFonts w:ascii="微软雅黑" w:eastAsia="微软雅黑" w:hAnsi="微软雅黑" w:hint="eastAsia"/>
                      <w:b/>
                      <w:szCs w:val="21"/>
                    </w:rPr>
                    <w:t>诚德行</w:t>
                  </w:r>
                  <w:r>
                    <w:rPr>
                      <w:rFonts w:ascii="微软雅黑" w:eastAsia="微软雅黑" w:hAnsi="微软雅黑" w:hint="eastAsia"/>
                      <w:b/>
                      <w:szCs w:val="21"/>
                    </w:rPr>
                    <w:t>房产估价管理</w:t>
                  </w:r>
                  <w:r w:rsidRPr="0002570E">
                    <w:rPr>
                      <w:rFonts w:ascii="微软雅黑" w:eastAsia="微软雅黑" w:hAnsi="微软雅黑" w:hint="eastAsia"/>
                      <w:b/>
                      <w:szCs w:val="21"/>
                    </w:rPr>
                    <w:t>系统</w:t>
                  </w:r>
                  <w:r>
                    <w:rPr>
                      <w:rFonts w:ascii="微软雅黑" w:eastAsia="微软雅黑" w:hAnsi="微软雅黑" w:hint="eastAsia"/>
                      <w:b/>
                      <w:szCs w:val="21"/>
                    </w:rPr>
                    <w:t>Easy-REA</w:t>
                  </w:r>
                </w:p>
                <w:p w14:paraId="60607773" w14:textId="77777777" w:rsidR="00375FB0" w:rsidRPr="0002570E" w:rsidRDefault="00375FB0" w:rsidP="00EB5F31">
                  <w:pPr>
                    <w:jc w:val="center"/>
                    <w:rPr>
                      <w:rFonts w:ascii="微软雅黑" w:eastAsia="微软雅黑" w:hAnsi="微软雅黑"/>
                      <w:sz w:val="24"/>
                    </w:rPr>
                  </w:pPr>
                  <w:r w:rsidRPr="0002570E">
                    <w:rPr>
                      <w:rFonts w:ascii="微软雅黑" w:eastAsia="微软雅黑" w:hAnsi="微软雅黑" w:hint="eastAsia"/>
                      <w:b/>
                      <w:szCs w:val="21"/>
                    </w:rPr>
                    <w:t>合同编号：Soeasy</w:t>
                  </w:r>
                  <w:r w:rsidRPr="0002570E">
                    <w:rPr>
                      <w:rFonts w:ascii="微软雅黑" w:eastAsia="微软雅黑" w:hAnsi="微软雅黑"/>
                      <w:b/>
                      <w:szCs w:val="21"/>
                    </w:rPr>
                    <w:t>201</w:t>
                  </w:r>
                  <w:r>
                    <w:rPr>
                      <w:rFonts w:ascii="微软雅黑" w:eastAsia="微软雅黑" w:hAnsi="微软雅黑" w:hint="eastAsia"/>
                      <w:b/>
                      <w:szCs w:val="21"/>
                    </w:rPr>
                    <w:t>70710</w:t>
                  </w:r>
                </w:p>
              </w:txbxContent>
            </v:textbox>
          </v:shape>
        </w:pict>
      </w:r>
      <w:r w:rsidR="00A579EE" w:rsidRPr="006B6480">
        <w:rPr>
          <w:rFonts w:ascii="微软雅黑" w:eastAsia="微软雅黑" w:hAnsi="微软雅黑"/>
          <w:noProof/>
        </w:rPr>
        <w:pict>
          <v:shape id="_x0000_s1036" type="#_x0000_t202" style="position:absolute;left:0;text-align:left;margin-left:164.95pt;margin-top:143pt;width:253.1pt;height:38.4pt;z-index:251656704;mso-height-percent:200;mso-height-percent:200;mso-width-relative:margin;mso-height-relative:margin" stroked="f">
            <v:textbox style="mso-next-textbox:#_x0000_s1036;mso-fit-shape-to-text:t">
              <w:txbxContent>
                <w:p w14:paraId="19750750" w14:textId="77777777" w:rsidR="00375FB0" w:rsidRPr="009853E0" w:rsidRDefault="00375FB0" w:rsidP="00A579EE">
                  <w:pPr>
                    <w:jc w:val="center"/>
                    <w:rPr>
                      <w:rFonts w:ascii="微软雅黑" w:eastAsia="微软雅黑" w:hAnsi="微软雅黑"/>
                      <w:sz w:val="24"/>
                    </w:rPr>
                  </w:pPr>
                </w:p>
              </w:txbxContent>
            </v:textbox>
          </v:shape>
        </w:pict>
      </w:r>
      <w:r w:rsidR="00A579EE" w:rsidRPr="006B6480">
        <w:rPr>
          <w:rFonts w:ascii="微软雅黑" w:eastAsia="微软雅黑" w:hAnsi="微软雅黑"/>
          <w:noProof/>
        </w:rPr>
        <w:pict>
          <v:shape id="_x0000_s1035" type="#_x0000_t202" style="position:absolute;left:0;text-align:left;margin-left:164.95pt;margin-top:327.65pt;width:298.25pt;height:25.2pt;z-index:251655680;mso-height-percent:200;mso-height-percent:200;mso-width-relative:margin;mso-height-relative:margin" stroked="f">
            <v:textbox style="mso-next-textbox:#_x0000_s1035;mso-fit-shape-to-text:t">
              <w:txbxContent>
                <w:p w14:paraId="3C660ADA" w14:textId="77777777" w:rsidR="00375FB0" w:rsidRPr="00ED5298" w:rsidRDefault="00375FB0" w:rsidP="00A579EE">
                  <w:pPr>
                    <w:spacing w:line="360" w:lineRule="exact"/>
                    <w:jc w:val="center"/>
                    <w:rPr>
                      <w:rFonts w:ascii="微软雅黑" w:eastAsia="微软雅黑" w:hAnsi="微软雅黑"/>
                      <w:sz w:val="24"/>
                    </w:rPr>
                  </w:pPr>
                </w:p>
              </w:txbxContent>
            </v:textbox>
          </v:shape>
        </w:pict>
      </w:r>
      <w:r w:rsidR="00F22188" w:rsidRPr="006B6480">
        <w:rPr>
          <w:rFonts w:ascii="微软雅黑" w:eastAsia="微软雅黑" w:hAnsi="微软雅黑"/>
          <w:sz w:val="24"/>
        </w:rPr>
        <w:t>版本号：</w:t>
      </w:r>
      <w:r w:rsidR="008A657D">
        <w:rPr>
          <w:rFonts w:ascii="微软雅黑" w:eastAsia="微软雅黑" w:hAnsi="微软雅黑" w:hint="eastAsia"/>
          <w:sz w:val="24"/>
        </w:rPr>
        <w:t>201</w:t>
      </w:r>
      <w:r w:rsidR="004D16FA">
        <w:rPr>
          <w:rFonts w:ascii="微软雅黑" w:eastAsia="微软雅黑" w:hAnsi="微软雅黑" w:hint="eastAsia"/>
          <w:sz w:val="24"/>
        </w:rPr>
        <w:t>7</w:t>
      </w:r>
      <w:r w:rsidR="008A657D">
        <w:rPr>
          <w:rFonts w:ascii="微软雅黑" w:eastAsia="微软雅黑" w:hAnsi="微软雅黑" w:hint="eastAsia"/>
          <w:sz w:val="24"/>
        </w:rPr>
        <w:t>V1.0</w:t>
      </w:r>
    </w:p>
    <w:p w14:paraId="45295525" w14:textId="77777777" w:rsidR="00144EBC" w:rsidRPr="00144EBC" w:rsidRDefault="00716E21" w:rsidP="001778A9">
      <w:pPr>
        <w:numPr>
          <w:ilvl w:val="0"/>
          <w:numId w:val="4"/>
        </w:numPr>
        <w:spacing w:line="360" w:lineRule="exact"/>
        <w:rPr>
          <w:rFonts w:ascii="微软雅黑" w:eastAsia="微软雅黑" w:hAnsi="微软雅黑" w:hint="eastAsia"/>
          <w:b/>
          <w:bCs/>
          <w:sz w:val="28"/>
          <w:szCs w:val="28"/>
          <w:lang w:val="zh-CN"/>
        </w:rPr>
      </w:pPr>
      <w:r>
        <w:rPr>
          <w:rFonts w:ascii="微软雅黑" w:eastAsia="微软雅黑" w:hAnsi="微软雅黑"/>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0;text-align:left;margin-left:217.05pt;margin-top:34.2pt;width:177.75pt;height:44pt;z-index:251660800">
            <v:imagedata r:id="rId10" o:title="logo矢量图"/>
          </v:shape>
        </w:pict>
      </w:r>
      <w:r>
        <w:rPr>
          <w:rFonts w:ascii="微软雅黑" w:eastAsia="微软雅黑" w:hAnsi="微软雅黑"/>
          <w:noProof/>
        </w:rPr>
        <w:pict>
          <v:shape id="_x0000_s1039" type="#_x0000_t75" style="position:absolute;left:0;text-align:left;margin-left:-70.9pt;margin-top:-109.1pt;width:593.65pt;height:850.2pt;z-index:-251656704">
            <v:imagedata r:id="rId11" o:title="思翼封面V2"/>
          </v:shape>
        </w:pict>
      </w:r>
      <w:r w:rsidR="0000733B" w:rsidRPr="006B6480">
        <w:rPr>
          <w:rFonts w:ascii="微软雅黑" w:eastAsia="微软雅黑" w:hAnsi="微软雅黑"/>
          <w:noProof/>
        </w:rPr>
        <w:pict>
          <v:shape id="_x0000_s1037" type="#_x0000_t202" style="position:absolute;left:0;text-align:left;margin-left:144.4pt;margin-top:425.5pt;width:298.25pt;height:151.2pt;z-index:251657728;mso-height-percent:200;mso-height-percent:200;mso-width-relative:margin;mso-height-relative:margin" stroked="f">
            <v:textbox style="mso-next-textbox:#_x0000_s1037;mso-fit-shape-to-text:t">
              <w:txbxContent>
                <w:p w14:paraId="748D4DA9" w14:textId="77777777" w:rsidR="00375FB0" w:rsidRPr="0002570E" w:rsidRDefault="00375FB0" w:rsidP="00EB5F31">
                  <w:pPr>
                    <w:spacing w:line="360" w:lineRule="exact"/>
                    <w:jc w:val="left"/>
                    <w:rPr>
                      <w:rFonts w:ascii="微软雅黑" w:eastAsia="微软雅黑" w:hAnsi="微软雅黑" w:hint="eastAsia"/>
                      <w:sz w:val="24"/>
                    </w:rPr>
                  </w:pPr>
                </w:p>
                <w:p w14:paraId="6BE950F1" w14:textId="77777777" w:rsidR="00375FB0" w:rsidRPr="0002570E" w:rsidRDefault="00375FB0" w:rsidP="00EB5F31">
                  <w:pPr>
                    <w:spacing w:line="360" w:lineRule="exact"/>
                    <w:jc w:val="left"/>
                    <w:rPr>
                      <w:rFonts w:ascii="微软雅黑" w:eastAsia="微软雅黑" w:hAnsi="微软雅黑" w:hint="eastAsia"/>
                      <w:sz w:val="24"/>
                    </w:rPr>
                  </w:pPr>
                </w:p>
                <w:p w14:paraId="70D313D3" w14:textId="77777777" w:rsidR="00375FB0" w:rsidRPr="0002570E" w:rsidRDefault="00375FB0" w:rsidP="00EB5F31">
                  <w:pPr>
                    <w:spacing w:line="360" w:lineRule="exact"/>
                    <w:jc w:val="left"/>
                    <w:rPr>
                      <w:rFonts w:ascii="微软雅黑" w:eastAsia="微软雅黑" w:hAnsi="微软雅黑" w:hint="eastAsia"/>
                      <w:sz w:val="24"/>
                    </w:rPr>
                  </w:pPr>
                </w:p>
                <w:p w14:paraId="6CAC839B" w14:textId="77777777" w:rsidR="00375FB0" w:rsidRPr="0002570E" w:rsidRDefault="00375FB0" w:rsidP="00EB5F31">
                  <w:pPr>
                    <w:spacing w:line="360" w:lineRule="exact"/>
                    <w:jc w:val="left"/>
                    <w:rPr>
                      <w:rFonts w:ascii="微软雅黑" w:eastAsia="微软雅黑" w:hAnsi="微软雅黑" w:hint="eastAsia"/>
                      <w:sz w:val="24"/>
                    </w:rPr>
                  </w:pPr>
                </w:p>
                <w:p w14:paraId="3141B830" w14:textId="77777777" w:rsidR="00375FB0" w:rsidRPr="0002570E" w:rsidRDefault="00375FB0" w:rsidP="00EB5F31">
                  <w:pPr>
                    <w:spacing w:line="360" w:lineRule="exact"/>
                    <w:jc w:val="left"/>
                    <w:rPr>
                      <w:rFonts w:ascii="微软雅黑" w:eastAsia="微软雅黑" w:hAnsi="微软雅黑" w:hint="eastAsia"/>
                      <w:sz w:val="24"/>
                    </w:rPr>
                  </w:pPr>
                </w:p>
                <w:p w14:paraId="4143CC0D" w14:textId="77777777" w:rsidR="00375FB0" w:rsidRPr="0002570E" w:rsidRDefault="00375FB0" w:rsidP="00EB5F31">
                  <w:pPr>
                    <w:spacing w:line="360" w:lineRule="exact"/>
                    <w:jc w:val="left"/>
                    <w:rPr>
                      <w:rFonts w:ascii="微软雅黑" w:eastAsia="微软雅黑" w:hAnsi="微软雅黑" w:hint="eastAsia"/>
                      <w:sz w:val="24"/>
                    </w:rPr>
                  </w:pPr>
                </w:p>
                <w:p w14:paraId="60F7D48E" w14:textId="77777777" w:rsidR="00375FB0" w:rsidRPr="0002570E" w:rsidRDefault="00375FB0" w:rsidP="00EB5F31">
                  <w:pPr>
                    <w:spacing w:line="360" w:lineRule="exact"/>
                    <w:jc w:val="left"/>
                    <w:rPr>
                      <w:rFonts w:ascii="微软雅黑" w:eastAsia="微软雅黑" w:hAnsi="微软雅黑" w:hint="eastAsia"/>
                      <w:sz w:val="24"/>
                    </w:rPr>
                  </w:pPr>
                </w:p>
                <w:p w14:paraId="1EA23084" w14:textId="77777777" w:rsidR="00375FB0" w:rsidRPr="0002570E" w:rsidRDefault="00375FB0" w:rsidP="00EB5F31">
                  <w:pPr>
                    <w:spacing w:line="360" w:lineRule="exact"/>
                    <w:jc w:val="center"/>
                    <w:rPr>
                      <w:rFonts w:ascii="微软雅黑" w:eastAsia="微软雅黑" w:hAnsi="微软雅黑"/>
                      <w:sz w:val="24"/>
                    </w:rPr>
                  </w:pPr>
                  <w:r w:rsidRPr="0002570E">
                    <w:rPr>
                      <w:rFonts w:ascii="微软雅黑" w:eastAsia="微软雅黑" w:hAnsi="微软雅黑" w:hint="eastAsia"/>
                      <w:bCs/>
                    </w:rPr>
                    <w:t>201</w:t>
                  </w:r>
                  <w:r>
                    <w:rPr>
                      <w:rFonts w:ascii="微软雅黑" w:eastAsia="微软雅黑" w:hAnsi="微软雅黑" w:hint="eastAsia"/>
                      <w:bCs/>
                    </w:rPr>
                    <w:t>7</w:t>
                  </w:r>
                  <w:r w:rsidRPr="0002570E">
                    <w:rPr>
                      <w:rFonts w:ascii="微软雅黑" w:eastAsia="微软雅黑" w:hAnsi="微软雅黑" w:hint="eastAsia"/>
                      <w:bCs/>
                    </w:rPr>
                    <w:t>年</w:t>
                  </w:r>
                  <w:r>
                    <w:rPr>
                      <w:rFonts w:ascii="微软雅黑" w:eastAsia="微软雅黑" w:hAnsi="微软雅黑" w:hint="eastAsia"/>
                      <w:bCs/>
                    </w:rPr>
                    <w:t>7</w:t>
                  </w:r>
                  <w:r w:rsidRPr="0002570E">
                    <w:rPr>
                      <w:rFonts w:ascii="微软雅黑" w:eastAsia="微软雅黑" w:hAnsi="微软雅黑" w:hint="eastAsia"/>
                      <w:bCs/>
                    </w:rPr>
                    <w:t>月</w:t>
                  </w:r>
                  <w:r>
                    <w:rPr>
                      <w:rFonts w:ascii="微软雅黑" w:eastAsia="微软雅黑" w:hAnsi="微软雅黑" w:hint="eastAsia"/>
                      <w:bCs/>
                    </w:rPr>
                    <w:t>14</w:t>
                  </w:r>
                  <w:r w:rsidRPr="0002570E">
                    <w:rPr>
                      <w:rFonts w:ascii="微软雅黑" w:eastAsia="微软雅黑" w:hAnsi="微软雅黑" w:hint="eastAsia"/>
                      <w:bCs/>
                    </w:rPr>
                    <w:t>日</w:t>
                  </w:r>
                </w:p>
              </w:txbxContent>
            </v:textbox>
          </v:shape>
        </w:pict>
      </w:r>
      <w:r w:rsidR="009853E0" w:rsidRPr="006B6480">
        <w:rPr>
          <w:rFonts w:ascii="微软雅黑" w:eastAsia="微软雅黑" w:hAnsi="微软雅黑"/>
          <w:noProof/>
          <w:szCs w:val="21"/>
        </w:rPr>
        <w:pict>
          <v:shape id="_x0000_s1034" type="#_x0000_t202" style="position:absolute;left:0;text-align:left;margin-left:164.6pt;margin-top:124.75pt;width:253.1pt;height:38.4pt;z-index:251654656;mso-height-percent:200;mso-height-percent:200;mso-width-relative:margin;mso-height-relative:margin" stroked="f">
            <v:textbox style="mso-next-textbox:#_x0000_s1034;mso-fit-shape-to-text:t">
              <w:txbxContent>
                <w:p w14:paraId="66CDA046" w14:textId="77777777" w:rsidR="00375FB0" w:rsidRPr="009853E0" w:rsidRDefault="00375FB0" w:rsidP="009853E0">
                  <w:pPr>
                    <w:jc w:val="center"/>
                    <w:rPr>
                      <w:rFonts w:ascii="微软雅黑" w:eastAsia="微软雅黑" w:hAnsi="微软雅黑"/>
                      <w:sz w:val="24"/>
                    </w:rPr>
                  </w:pPr>
                </w:p>
              </w:txbxContent>
            </v:textbox>
          </v:shape>
        </w:pict>
      </w:r>
      <w:r w:rsidR="009853E0" w:rsidRPr="000307E1">
        <w:rPr>
          <w:rFonts w:ascii="微软雅黑" w:eastAsia="微软雅黑" w:hAnsi="微软雅黑"/>
          <w:sz w:val="24"/>
        </w:rPr>
        <w:br w:type="page"/>
      </w:r>
      <w:bookmarkStart w:id="0" w:name="_Toc113347486"/>
      <w:bookmarkStart w:id="1" w:name="_Toc113347646"/>
      <w:bookmarkStart w:id="2" w:name="_Toc113347709"/>
      <w:bookmarkStart w:id="3" w:name="_Toc113347909"/>
      <w:bookmarkStart w:id="4" w:name="_Toc113347999"/>
      <w:bookmarkStart w:id="5" w:name="_Toc113348098"/>
      <w:bookmarkStart w:id="6" w:name="_Toc157236798"/>
      <w:bookmarkStart w:id="7" w:name="_Toc410984983"/>
    </w:p>
    <w:p w14:paraId="5DB4369E" w14:textId="77777777" w:rsidR="006B6480" w:rsidRPr="000307E1" w:rsidRDefault="009E102C" w:rsidP="001778A9">
      <w:pPr>
        <w:numPr>
          <w:ilvl w:val="0"/>
          <w:numId w:val="5"/>
        </w:numPr>
        <w:spacing w:line="360" w:lineRule="exact"/>
        <w:rPr>
          <w:rFonts w:ascii="微软雅黑" w:eastAsia="微软雅黑" w:hAnsi="微软雅黑" w:hint="eastAsia"/>
          <w:b/>
          <w:bCs/>
          <w:sz w:val="28"/>
          <w:szCs w:val="28"/>
          <w:lang w:val="zh-CN"/>
        </w:rPr>
      </w:pPr>
      <w:r w:rsidRPr="000307E1">
        <w:rPr>
          <w:rFonts w:ascii="微软雅黑" w:eastAsia="微软雅黑" w:hAnsi="微软雅黑" w:hint="eastAsia"/>
          <w:b/>
          <w:bCs/>
          <w:sz w:val="28"/>
          <w:szCs w:val="28"/>
          <w:lang w:val="zh-CN"/>
        </w:rPr>
        <w:t>需求汇总</w:t>
      </w:r>
      <w:bookmarkEnd w:id="7"/>
    </w:p>
    <w:p w14:paraId="65A044DB" w14:textId="77777777" w:rsidR="00C6375C" w:rsidRPr="00CA4E62" w:rsidRDefault="005770D5" w:rsidP="001778A9">
      <w:pPr>
        <w:numPr>
          <w:ilvl w:val="0"/>
          <w:numId w:val="9"/>
        </w:numPr>
        <w:rPr>
          <w:rFonts w:hint="eastAsia"/>
          <w:b/>
        </w:rPr>
      </w:pPr>
      <w:r w:rsidRPr="00CA4E62">
        <w:rPr>
          <w:rFonts w:hint="eastAsia"/>
          <w:b/>
        </w:rPr>
        <w:t>报告</w:t>
      </w:r>
      <w:r w:rsidR="00CA4E62">
        <w:rPr>
          <w:rFonts w:hint="eastAsia"/>
          <w:b/>
        </w:rPr>
        <w:t>基本</w:t>
      </w:r>
      <w:r w:rsidRPr="00CA4E62">
        <w:rPr>
          <w:rFonts w:hint="eastAsia"/>
          <w:b/>
        </w:rPr>
        <w:t>信息</w:t>
      </w:r>
    </w:p>
    <w:p w14:paraId="507E7041" w14:textId="77777777" w:rsidR="00F74928" w:rsidRDefault="00CE322F" w:rsidP="00491FBA">
      <w:pPr>
        <w:ind w:leftChars="400" w:left="840"/>
        <w:rPr>
          <w:rFonts w:hint="eastAsia"/>
        </w:rPr>
      </w:pPr>
      <w:r>
        <w:rPr>
          <w:rFonts w:hint="eastAsia"/>
        </w:rPr>
        <w:t>价值时点：日期</w:t>
      </w:r>
      <w:r w:rsidR="00F74928">
        <w:rPr>
          <w:rFonts w:hint="eastAsia"/>
        </w:rPr>
        <w:t>，手工录入；</w:t>
      </w:r>
    </w:p>
    <w:p w14:paraId="3BC44402" w14:textId="77777777" w:rsidR="00CE322F" w:rsidRDefault="00F74928" w:rsidP="00491FBA">
      <w:pPr>
        <w:ind w:leftChars="400" w:left="840"/>
        <w:rPr>
          <w:del w:id="8" w:author="LL" w:date="2017-08-04T10:14:00Z"/>
        </w:rPr>
      </w:pPr>
      <w:commentRangeStart w:id="9"/>
      <w:del w:id="10" w:author="LL" w:date="2017-08-04T10:14:00Z">
        <w:r>
          <w:rPr>
            <w:rFonts w:hint="eastAsia"/>
          </w:rPr>
          <w:delText>报告编号：由估价项目带入，只读；</w:delText>
        </w:r>
        <w:commentRangeEnd w:id="9"/>
        <w:r w:rsidR="00A26075">
          <w:rPr>
            <w:rStyle w:val="a5"/>
            <w:kern w:val="0"/>
          </w:rPr>
          <w:commentReference w:id="9"/>
        </w:r>
      </w:del>
    </w:p>
    <w:p w14:paraId="1DA560A1" w14:textId="77777777" w:rsidR="00B63672" w:rsidRDefault="00B63672" w:rsidP="00B63672">
      <w:pPr>
        <w:ind w:leftChars="400" w:left="840"/>
        <w:jc w:val="left"/>
        <w:rPr>
          <w:rFonts w:hint="eastAsia"/>
        </w:rPr>
        <w:pPrChange w:id="11" w:author="LL" w:date="2017-08-04T10:14:00Z">
          <w:pPr>
            <w:ind w:leftChars="400" w:left="840"/>
          </w:pPr>
        </w:pPrChange>
      </w:pPr>
      <w:r>
        <w:rPr>
          <w:rFonts w:hint="eastAsia"/>
        </w:rPr>
        <w:t>评估类型：下拉；</w:t>
      </w:r>
    </w:p>
    <w:p w14:paraId="6C78D35B" w14:textId="77777777" w:rsidR="00CE322F" w:rsidRDefault="00F74928" w:rsidP="00491FBA">
      <w:pPr>
        <w:ind w:leftChars="400" w:left="840"/>
        <w:rPr>
          <w:ins w:id="12" w:author="LL" w:date="2017-08-04T10:14:00Z"/>
        </w:rPr>
      </w:pPr>
      <w:ins w:id="13" w:author="LL" w:date="2017-08-04T10:14:00Z">
        <w:r>
          <w:rPr>
            <w:rFonts w:hint="eastAsia"/>
          </w:rPr>
          <w:t>报告编号：</w:t>
        </w:r>
        <w:r w:rsidR="00E64543" w:rsidRPr="00E64543">
          <w:rPr>
            <w:rFonts w:hint="eastAsia"/>
            <w:color w:val="FF0000"/>
          </w:rPr>
          <w:t xml:space="preserve"> </w:t>
        </w:r>
        <w:r w:rsidR="00E64543" w:rsidRPr="00E64543">
          <w:rPr>
            <w:rFonts w:hint="eastAsia"/>
            <w:color w:val="FF0000"/>
          </w:rPr>
          <w:t>流水号，系统自动生成，评估类型缩写（两位）</w:t>
        </w:r>
        <w:r w:rsidR="00E64543" w:rsidRPr="00E64543">
          <w:rPr>
            <w:rFonts w:hint="eastAsia"/>
            <w:color w:val="FF0000"/>
          </w:rPr>
          <w:t>+</w:t>
        </w:r>
        <w:r w:rsidR="006B4E03">
          <w:rPr>
            <w:rFonts w:hint="eastAsia"/>
            <w:color w:val="FF0000"/>
          </w:rPr>
          <w:t>年月</w:t>
        </w:r>
        <w:r w:rsidR="00E64543" w:rsidRPr="00E64543">
          <w:rPr>
            <w:rFonts w:hint="eastAsia"/>
            <w:color w:val="FF0000"/>
          </w:rPr>
          <w:t>+4</w:t>
        </w:r>
        <w:r w:rsidR="00E64543" w:rsidRPr="00E64543">
          <w:rPr>
            <w:rFonts w:hint="eastAsia"/>
            <w:color w:val="FF0000"/>
          </w:rPr>
          <w:t>号流水号；</w:t>
        </w:r>
        <w:r>
          <w:rPr>
            <w:rFonts w:hint="eastAsia"/>
          </w:rPr>
          <w:t>；</w:t>
        </w:r>
      </w:ins>
    </w:p>
    <w:p w14:paraId="72514636" w14:textId="77777777" w:rsidR="00CE322F" w:rsidRDefault="00CE322F" w:rsidP="00491FBA">
      <w:pPr>
        <w:ind w:leftChars="400" w:left="840"/>
      </w:pPr>
      <w:r>
        <w:rPr>
          <w:rFonts w:hint="eastAsia"/>
        </w:rPr>
        <w:t>是否为抵押报告：勾选</w:t>
      </w:r>
      <w:r w:rsidR="00207AD1">
        <w:rPr>
          <w:rFonts w:hint="eastAsia"/>
        </w:rPr>
        <w:t>；</w:t>
      </w:r>
    </w:p>
    <w:p w14:paraId="32FF8512" w14:textId="77777777" w:rsidR="00E9599A" w:rsidRDefault="00E9599A" w:rsidP="00491FBA">
      <w:pPr>
        <w:ind w:leftChars="400" w:left="840"/>
        <w:rPr>
          <w:rFonts w:hint="eastAsia"/>
        </w:rPr>
      </w:pPr>
      <w:r>
        <w:rPr>
          <w:rFonts w:hint="eastAsia"/>
        </w:rPr>
        <w:t>合同编号：手工录入</w:t>
      </w:r>
      <w:r w:rsidR="004B7FCA">
        <w:rPr>
          <w:rFonts w:hint="eastAsia"/>
        </w:rPr>
        <w:t>；</w:t>
      </w:r>
    </w:p>
    <w:p w14:paraId="0FA0DC55" w14:textId="6FEC5497" w:rsidR="00A36009" w:rsidRPr="00F104F7" w:rsidRDefault="00A36009" w:rsidP="00491FBA">
      <w:pPr>
        <w:ind w:leftChars="400" w:left="840"/>
        <w:rPr>
          <w:rFonts w:hint="eastAsia"/>
          <w:color w:val="FF0000"/>
          <w:rPrChange w:id="14" w:author="LL" w:date="2017-08-04T10:14:00Z">
            <w:rPr>
              <w:rFonts w:hint="eastAsia"/>
            </w:rPr>
          </w:rPrChange>
        </w:rPr>
      </w:pPr>
      <w:commentRangeStart w:id="15"/>
      <w:r w:rsidRPr="00F104F7">
        <w:rPr>
          <w:rFonts w:hint="eastAsia"/>
          <w:color w:val="FF0000"/>
          <w:rPrChange w:id="16" w:author="LL" w:date="2017-08-04T10:14:00Z">
            <w:rPr>
              <w:rFonts w:hint="eastAsia"/>
            </w:rPr>
          </w:rPrChange>
        </w:rPr>
        <w:t>一年期存款利率</w:t>
      </w:r>
      <w:commentRangeEnd w:id="15"/>
      <w:r w:rsidR="00062726">
        <w:rPr>
          <w:rStyle w:val="a5"/>
          <w:kern w:val="0"/>
        </w:rPr>
        <w:commentReference w:id="15"/>
      </w:r>
      <w:r w:rsidRPr="00F104F7">
        <w:rPr>
          <w:rFonts w:hint="eastAsia"/>
          <w:color w:val="FF0000"/>
          <w:rPrChange w:id="17" w:author="LL" w:date="2017-08-04T10:14:00Z">
            <w:rPr>
              <w:rFonts w:hint="eastAsia"/>
            </w:rPr>
          </w:rPrChange>
        </w:rPr>
        <w:t>：系统可设置默认值；</w:t>
      </w:r>
    </w:p>
    <w:p w14:paraId="293165B9" w14:textId="4464E5A2" w:rsidR="00C456C6" w:rsidRDefault="00C456C6" w:rsidP="00491FBA">
      <w:pPr>
        <w:ind w:leftChars="400" w:left="840"/>
        <w:rPr>
          <w:rFonts w:hint="eastAsia"/>
        </w:rPr>
      </w:pPr>
      <w:commentRangeStart w:id="18"/>
      <w:r>
        <w:rPr>
          <w:rFonts w:hint="eastAsia"/>
        </w:rPr>
        <w:t>备注</w:t>
      </w:r>
      <w:commentRangeEnd w:id="18"/>
      <w:r w:rsidR="00A26075">
        <w:rPr>
          <w:rStyle w:val="a5"/>
          <w:kern w:val="0"/>
        </w:rPr>
        <w:commentReference w:id="18"/>
      </w:r>
    </w:p>
    <w:bookmarkEnd w:id="0"/>
    <w:bookmarkEnd w:id="1"/>
    <w:bookmarkEnd w:id="2"/>
    <w:bookmarkEnd w:id="3"/>
    <w:bookmarkEnd w:id="4"/>
    <w:bookmarkEnd w:id="5"/>
    <w:bookmarkEnd w:id="6"/>
    <w:p w14:paraId="67183090" w14:textId="77777777" w:rsidR="00CA4E62" w:rsidRDefault="00CA4E62" w:rsidP="001778A9">
      <w:pPr>
        <w:numPr>
          <w:ilvl w:val="0"/>
          <w:numId w:val="9"/>
        </w:numPr>
        <w:rPr>
          <w:rFonts w:hint="eastAsia"/>
          <w:b/>
        </w:rPr>
      </w:pPr>
      <w:r w:rsidRPr="00CA4E62">
        <w:rPr>
          <w:rFonts w:hint="eastAsia"/>
          <w:b/>
        </w:rPr>
        <w:t>报告</w:t>
      </w:r>
      <w:r w:rsidR="009170B7">
        <w:rPr>
          <w:rFonts w:hint="eastAsia"/>
          <w:b/>
        </w:rPr>
        <w:t>主</w:t>
      </w:r>
      <w:r w:rsidRPr="00CA4E62">
        <w:rPr>
          <w:rFonts w:hint="eastAsia"/>
          <w:b/>
        </w:rPr>
        <w:t>信息</w:t>
      </w:r>
    </w:p>
    <w:p w14:paraId="260BF3A8" w14:textId="77777777" w:rsidR="00672AF6" w:rsidRPr="008740E3" w:rsidRDefault="00672AF6" w:rsidP="001778A9">
      <w:pPr>
        <w:numPr>
          <w:ilvl w:val="0"/>
          <w:numId w:val="10"/>
        </w:numPr>
        <w:rPr>
          <w:rFonts w:hint="eastAsia"/>
          <w:b/>
        </w:rPr>
      </w:pPr>
      <w:r w:rsidRPr="008740E3">
        <w:rPr>
          <w:rFonts w:hint="eastAsia"/>
          <w:b/>
        </w:rPr>
        <w:t>报告信息</w:t>
      </w:r>
      <w:r w:rsidR="001744E1">
        <w:rPr>
          <w:rFonts w:hint="eastAsia"/>
          <w:b/>
        </w:rPr>
        <w:t>页签</w:t>
      </w:r>
    </w:p>
    <w:p w14:paraId="338F4AB9" w14:textId="77777777" w:rsidR="00D93483" w:rsidRDefault="00D93483" w:rsidP="001778A9">
      <w:pPr>
        <w:numPr>
          <w:ilvl w:val="0"/>
          <w:numId w:val="6"/>
        </w:numPr>
      </w:pPr>
      <w:r>
        <w:rPr>
          <w:rFonts w:hint="eastAsia"/>
        </w:rPr>
        <w:t>主表信息</w:t>
      </w:r>
    </w:p>
    <w:p w14:paraId="1B327B1E" w14:textId="77777777" w:rsidR="00D93483" w:rsidRDefault="00D93483" w:rsidP="00D875CC">
      <w:pPr>
        <w:ind w:leftChars="600" w:left="1260"/>
      </w:pPr>
      <w:r>
        <w:rPr>
          <w:rFonts w:hint="eastAsia"/>
        </w:rPr>
        <w:t>价值类型：下拉</w:t>
      </w:r>
      <w:r w:rsidR="00692147">
        <w:rPr>
          <w:rFonts w:hint="eastAsia"/>
        </w:rPr>
        <w:t>；</w:t>
      </w:r>
    </w:p>
    <w:p w14:paraId="7AA9F48D" w14:textId="77777777" w:rsidR="000D3BC8" w:rsidRDefault="00D93483" w:rsidP="00E14A19">
      <w:pPr>
        <w:ind w:leftChars="600" w:left="1260"/>
        <w:rPr>
          <w:rFonts w:hint="eastAsia"/>
        </w:rPr>
      </w:pPr>
      <w:r>
        <w:rPr>
          <w:rFonts w:hint="eastAsia"/>
        </w:rPr>
        <w:t>价值定义：</w:t>
      </w:r>
      <w:r w:rsidR="00E14A19">
        <w:rPr>
          <w:rFonts w:hint="eastAsia"/>
        </w:rPr>
        <w:t>选“价值类型”、“评估类型”、“价值时点”、评估对象时自动带出，可手动修</w:t>
      </w:r>
    </w:p>
    <w:p w14:paraId="6517D070" w14:textId="77777777" w:rsidR="009B1DF2" w:rsidRDefault="000D3BC8" w:rsidP="00E14A19">
      <w:pPr>
        <w:ind w:leftChars="600" w:left="1260"/>
        <w:rPr>
          <w:rFonts w:hint="eastAsia"/>
        </w:rPr>
      </w:pPr>
      <w:r>
        <w:rPr>
          <w:rFonts w:hint="eastAsia"/>
        </w:rPr>
        <w:t xml:space="preserve">          </w:t>
      </w:r>
      <w:r w:rsidR="00E14A19">
        <w:rPr>
          <w:rFonts w:hint="eastAsia"/>
        </w:rPr>
        <w:t>改；</w:t>
      </w:r>
      <w:r w:rsidR="00E14A19">
        <w:rPr>
          <w:rFonts w:hint="eastAsia"/>
        </w:rPr>
        <w:t xml:space="preserve"> </w:t>
      </w:r>
      <w:r w:rsidR="00871DFB">
        <w:rPr>
          <w:rFonts w:hint="eastAsia"/>
        </w:rPr>
        <w:t>多个评估对象都需要列出；</w:t>
      </w:r>
    </w:p>
    <w:p w14:paraId="5DA44542" w14:textId="77777777" w:rsidR="004E7D65" w:rsidRDefault="004E7D65" w:rsidP="00D875CC">
      <w:pPr>
        <w:ind w:leftChars="600" w:left="1260"/>
        <w:rPr>
          <w:rFonts w:hint="eastAsia"/>
          <w:color w:val="FF0000"/>
        </w:rPr>
      </w:pPr>
      <w:r>
        <w:rPr>
          <w:rFonts w:hint="eastAsia"/>
          <w:color w:val="FF0000"/>
        </w:rPr>
        <w:t>价值内涵：由设置默认，可修改</w:t>
      </w:r>
      <w:ins w:id="19" w:author="LL" w:date="2017-08-04T10:14:00Z">
        <w:r>
          <w:rPr>
            <w:rFonts w:hint="eastAsia"/>
            <w:color w:val="FF0000"/>
          </w:rPr>
          <w:t>；</w:t>
        </w:r>
      </w:ins>
    </w:p>
    <w:p w14:paraId="0201D663" w14:textId="77777777" w:rsidR="00D226C8" w:rsidRDefault="00D93483" w:rsidP="00D875CC">
      <w:pPr>
        <w:ind w:leftChars="600" w:left="1260"/>
        <w:rPr>
          <w:rFonts w:hint="eastAsia"/>
        </w:rPr>
      </w:pPr>
      <w:r>
        <w:rPr>
          <w:rFonts w:hint="eastAsia"/>
        </w:rPr>
        <w:t>项目名称：默认</w:t>
      </w:r>
      <w:r w:rsidR="0027637D">
        <w:rPr>
          <w:rFonts w:hint="eastAsia"/>
        </w:rPr>
        <w:t>带入</w:t>
      </w:r>
      <w:r>
        <w:rPr>
          <w:rFonts w:hint="eastAsia"/>
        </w:rPr>
        <w:t>第一个估价对象</w:t>
      </w:r>
      <w:r w:rsidR="00D226C8">
        <w:rPr>
          <w:rFonts w:hint="eastAsia"/>
        </w:rPr>
        <w:t>，可手动修改；</w:t>
      </w:r>
    </w:p>
    <w:p w14:paraId="1B8A4C8A" w14:textId="77777777" w:rsidR="00D93483" w:rsidRDefault="00D93483" w:rsidP="00D875CC">
      <w:pPr>
        <w:ind w:leftChars="600" w:left="1260"/>
      </w:pPr>
      <w:r>
        <w:rPr>
          <w:rFonts w:hint="eastAsia"/>
        </w:rPr>
        <w:t>项目名称封面格式：</w:t>
      </w:r>
      <w:r w:rsidR="00D226C8">
        <w:rPr>
          <w:rFonts w:hint="eastAsia"/>
        </w:rPr>
        <w:t>默认与项目名称一致，可手动修改；</w:t>
      </w:r>
    </w:p>
    <w:p w14:paraId="23A702EF" w14:textId="77777777" w:rsidR="00CA4E62" w:rsidRDefault="00D85DC3" w:rsidP="00D875CC">
      <w:pPr>
        <w:ind w:leftChars="600" w:left="1260"/>
      </w:pPr>
      <w:r>
        <w:rPr>
          <w:rFonts w:hint="eastAsia"/>
        </w:rPr>
        <w:t>估价目的：下拉</w:t>
      </w:r>
      <w:r w:rsidR="00F027AD">
        <w:rPr>
          <w:rFonts w:hint="eastAsia"/>
        </w:rPr>
        <w:t>；</w:t>
      </w:r>
    </w:p>
    <w:p w14:paraId="5928492A" w14:textId="77777777" w:rsidR="00D85DC3" w:rsidRDefault="00D85DC3" w:rsidP="00726F5E">
      <w:pPr>
        <w:ind w:leftChars="600" w:left="1260"/>
        <w:rPr>
          <w:rFonts w:hint="eastAsia"/>
        </w:rPr>
      </w:pPr>
      <w:r>
        <w:rPr>
          <w:rFonts w:hint="eastAsia"/>
        </w:rPr>
        <w:t>确定价值时点理由：默认</w:t>
      </w:r>
      <w:r w:rsidR="0090705A">
        <w:rPr>
          <w:rFonts w:hint="eastAsia"/>
        </w:rPr>
        <w:t>，可进行设置</w:t>
      </w:r>
      <w:r w:rsidR="00663F4D">
        <w:rPr>
          <w:rFonts w:hint="eastAsia"/>
        </w:rPr>
        <w:t>；</w:t>
      </w:r>
    </w:p>
    <w:p w14:paraId="798BAEE4" w14:textId="77777777" w:rsidR="00532DD6" w:rsidRPr="00532DD6" w:rsidRDefault="00532DD6" w:rsidP="00532DD6">
      <w:pPr>
        <w:ind w:leftChars="600" w:left="1260"/>
        <w:rPr>
          <w:color w:val="FF0000"/>
          <w:rPrChange w:id="20" w:author="LL" w:date="2017-08-04T10:14:00Z">
            <w:rPr/>
          </w:rPrChange>
        </w:rPr>
      </w:pPr>
      <w:r w:rsidRPr="00532DD6">
        <w:rPr>
          <w:rFonts w:hint="eastAsia"/>
          <w:color w:val="FF0000"/>
          <w:rPrChange w:id="21" w:author="LL" w:date="2017-08-04T10:14:00Z">
            <w:rPr>
              <w:rFonts w:hint="eastAsia"/>
            </w:rPr>
          </w:rPrChange>
        </w:rPr>
        <w:t>实地勘察期开始：日期；</w:t>
      </w:r>
    </w:p>
    <w:p w14:paraId="7EC14A79" w14:textId="77777777" w:rsidR="00532DD6" w:rsidRPr="00532DD6" w:rsidRDefault="00532DD6" w:rsidP="00532DD6">
      <w:pPr>
        <w:ind w:leftChars="600" w:left="1260"/>
        <w:rPr>
          <w:color w:val="FF0000"/>
          <w:rPrChange w:id="22" w:author="LL" w:date="2017-08-04T10:14:00Z">
            <w:rPr/>
          </w:rPrChange>
        </w:rPr>
      </w:pPr>
      <w:r w:rsidRPr="00532DD6">
        <w:rPr>
          <w:rFonts w:hint="eastAsia"/>
          <w:color w:val="FF0000"/>
          <w:rPrChange w:id="23" w:author="LL" w:date="2017-08-04T10:14:00Z">
            <w:rPr>
              <w:rFonts w:hint="eastAsia"/>
            </w:rPr>
          </w:rPrChange>
        </w:rPr>
        <w:t>实地勘察期结束：日期；</w:t>
      </w:r>
    </w:p>
    <w:p w14:paraId="58530881" w14:textId="03653F3B" w:rsidR="00532DD6" w:rsidRPr="00532DD6" w:rsidRDefault="00532DD6" w:rsidP="00532DD6">
      <w:pPr>
        <w:ind w:leftChars="600" w:left="1260"/>
        <w:rPr>
          <w:color w:val="FF0000"/>
          <w:rPrChange w:id="24" w:author="LL" w:date="2017-08-04T10:14:00Z">
            <w:rPr/>
          </w:rPrChange>
        </w:rPr>
      </w:pPr>
      <w:r w:rsidRPr="00532DD6">
        <w:rPr>
          <w:rFonts w:hint="eastAsia"/>
          <w:color w:val="FF0000"/>
          <w:rPrChange w:id="25" w:author="LL" w:date="2017-08-04T10:14:00Z">
            <w:rPr>
              <w:rFonts w:hint="eastAsia"/>
            </w:rPr>
          </w:rPrChange>
        </w:rPr>
        <w:t>估价开始时间：</w:t>
      </w:r>
      <w:commentRangeStart w:id="26"/>
      <w:r w:rsidRPr="00532DD6">
        <w:rPr>
          <w:rFonts w:hint="eastAsia"/>
          <w:color w:val="FF0000"/>
          <w:rPrChange w:id="27" w:author="LL" w:date="2017-08-04T10:14:00Z">
            <w:rPr>
              <w:rFonts w:hint="eastAsia"/>
            </w:rPr>
          </w:rPrChange>
        </w:rPr>
        <w:t>日期</w:t>
      </w:r>
      <w:del w:id="28" w:author="LL" w:date="2017-08-04T10:14:00Z">
        <w:r w:rsidR="00A2354B">
          <w:rPr>
            <w:rFonts w:hint="eastAsia"/>
          </w:rPr>
          <w:delText>；</w:delText>
        </w:r>
        <w:commentRangeEnd w:id="26"/>
        <w:r w:rsidR="00A26075">
          <w:rPr>
            <w:rStyle w:val="a5"/>
            <w:kern w:val="0"/>
          </w:rPr>
          <w:commentReference w:id="26"/>
        </w:r>
      </w:del>
      <w:ins w:id="29" w:author="LL" w:date="2017-08-04T10:14:00Z">
        <w:r w:rsidRPr="00532DD6">
          <w:rPr>
            <w:rFonts w:hint="eastAsia"/>
            <w:color w:val="FF0000"/>
          </w:rPr>
          <w:t>，勘察开始日期；</w:t>
        </w:r>
      </w:ins>
    </w:p>
    <w:p w14:paraId="047A2325" w14:textId="77777777" w:rsidR="00532DD6" w:rsidRPr="00532DD6" w:rsidRDefault="00532DD6" w:rsidP="00532DD6">
      <w:pPr>
        <w:ind w:leftChars="600" w:left="1260"/>
        <w:rPr>
          <w:color w:val="FF0000"/>
          <w:rPrChange w:id="30" w:author="LL" w:date="2017-08-04T10:14:00Z">
            <w:rPr/>
          </w:rPrChange>
        </w:rPr>
      </w:pPr>
      <w:r w:rsidRPr="00532DD6">
        <w:rPr>
          <w:rFonts w:hint="eastAsia"/>
          <w:color w:val="FF0000"/>
          <w:rPrChange w:id="31" w:author="LL" w:date="2017-08-04T10:14:00Z">
            <w:rPr>
              <w:rFonts w:hint="eastAsia"/>
            </w:rPr>
          </w:rPrChange>
        </w:rPr>
        <w:t>估价结束时间：日期；</w:t>
      </w:r>
    </w:p>
    <w:p w14:paraId="5CA2F398" w14:textId="77777777" w:rsidR="00532DD6" w:rsidRPr="00532DD6" w:rsidRDefault="00532DD6" w:rsidP="00532DD6">
      <w:pPr>
        <w:ind w:leftChars="600" w:left="1260"/>
        <w:rPr>
          <w:color w:val="FF0000"/>
          <w:rPrChange w:id="32" w:author="LL" w:date="2017-08-04T10:14:00Z">
            <w:rPr/>
          </w:rPrChange>
        </w:rPr>
      </w:pPr>
      <w:r w:rsidRPr="00532DD6">
        <w:rPr>
          <w:rFonts w:hint="eastAsia"/>
          <w:color w:val="FF0000"/>
          <w:rPrChange w:id="33" w:author="LL" w:date="2017-08-04T10:14:00Z">
            <w:rPr>
              <w:rFonts w:hint="eastAsia"/>
            </w:rPr>
          </w:rPrChange>
        </w:rPr>
        <w:t>报告有效期：下拉；</w:t>
      </w:r>
    </w:p>
    <w:p w14:paraId="7267EE0D" w14:textId="77777777" w:rsidR="00532DD6" w:rsidRPr="00532DD6" w:rsidRDefault="00532DD6" w:rsidP="00532DD6">
      <w:pPr>
        <w:ind w:leftChars="600" w:left="1260"/>
        <w:rPr>
          <w:color w:val="FF0000"/>
          <w:rPrChange w:id="34" w:author="LL" w:date="2017-08-04T10:14:00Z">
            <w:rPr/>
          </w:rPrChange>
        </w:rPr>
      </w:pPr>
      <w:r w:rsidRPr="00532DD6">
        <w:rPr>
          <w:rFonts w:hint="eastAsia"/>
          <w:color w:val="FF0000"/>
          <w:rPrChange w:id="35" w:author="LL" w:date="2017-08-04T10:14:00Z">
            <w:rPr>
              <w:rFonts w:hint="eastAsia"/>
            </w:rPr>
          </w:rPrChange>
        </w:rPr>
        <w:t>报告撰写者：默认当前用户，只读；</w:t>
      </w:r>
    </w:p>
    <w:p w14:paraId="18244EC7" w14:textId="0E5562C5" w:rsidR="00532DD6" w:rsidRPr="00532DD6" w:rsidRDefault="00532DD6" w:rsidP="00532DD6">
      <w:pPr>
        <w:ind w:leftChars="600" w:left="1260"/>
        <w:rPr>
          <w:color w:val="FF0000"/>
          <w:rPrChange w:id="36" w:author="LL" w:date="2017-08-04T10:14:00Z">
            <w:rPr/>
          </w:rPrChange>
        </w:rPr>
      </w:pPr>
      <w:r w:rsidRPr="00532DD6">
        <w:rPr>
          <w:rFonts w:hint="eastAsia"/>
          <w:color w:val="FF0000"/>
          <w:rPrChange w:id="37" w:author="LL" w:date="2017-08-04T10:14:00Z">
            <w:rPr>
              <w:rFonts w:hint="eastAsia"/>
            </w:rPr>
          </w:rPrChange>
        </w:rPr>
        <w:t>报告有效期生效日：</w:t>
      </w:r>
      <w:commentRangeStart w:id="38"/>
      <w:r w:rsidRPr="00532DD6">
        <w:rPr>
          <w:rFonts w:hint="eastAsia"/>
          <w:color w:val="FF0000"/>
          <w:rPrChange w:id="39" w:author="LL" w:date="2017-08-04T10:14:00Z">
            <w:rPr>
              <w:rFonts w:hint="eastAsia"/>
            </w:rPr>
          </w:rPrChange>
        </w:rPr>
        <w:t>日期</w:t>
      </w:r>
      <w:del w:id="40" w:author="LL" w:date="2017-08-04T10:14:00Z">
        <w:r w:rsidR="0066138D">
          <w:rPr>
            <w:rFonts w:hint="eastAsia"/>
          </w:rPr>
          <w:delText>；</w:delText>
        </w:r>
        <w:commentRangeEnd w:id="38"/>
        <w:r w:rsidR="00A26075">
          <w:rPr>
            <w:rStyle w:val="a5"/>
            <w:kern w:val="0"/>
          </w:rPr>
          <w:commentReference w:id="38"/>
        </w:r>
      </w:del>
      <w:ins w:id="41" w:author="LL" w:date="2017-08-04T10:14:00Z">
        <w:r w:rsidRPr="00532DD6">
          <w:rPr>
            <w:rFonts w:hint="eastAsia"/>
            <w:color w:val="FF0000"/>
          </w:rPr>
          <w:t>，默认估价结束日期；</w:t>
        </w:r>
      </w:ins>
    </w:p>
    <w:p w14:paraId="43EEEAE8" w14:textId="272AD411" w:rsidR="00532DD6" w:rsidRPr="00532DD6" w:rsidRDefault="00532DD6" w:rsidP="00532DD6">
      <w:pPr>
        <w:pStyle w:val="a3"/>
        <w:rPr>
          <w:color w:val="FF0000"/>
          <w:rPrChange w:id="42" w:author="LL" w:date="2017-08-04T10:14:00Z">
            <w:rPr/>
          </w:rPrChange>
        </w:rPr>
        <w:pPrChange w:id="43" w:author="LL" w:date="2017-08-04T10:14:00Z">
          <w:pPr>
            <w:ind w:leftChars="600" w:left="1260"/>
          </w:pPr>
        </w:pPrChange>
      </w:pPr>
      <w:ins w:id="44" w:author="LL" w:date="2017-08-04T10:14:00Z">
        <w:r w:rsidRPr="00532DD6">
          <w:rPr>
            <w:rFonts w:hint="eastAsia"/>
            <w:color w:val="FF0000"/>
          </w:rPr>
          <w:t xml:space="preserve">          </w:t>
        </w:r>
        <w:r w:rsidRPr="009F6AC5">
          <w:rPr>
            <w:rFonts w:hint="eastAsia"/>
            <w:color w:val="FF0000"/>
            <w:kern w:val="2"/>
            <w:sz w:val="21"/>
          </w:rPr>
          <w:t xml:space="preserve"> </w:t>
        </w:r>
      </w:ins>
      <w:r w:rsidRPr="009F6AC5">
        <w:rPr>
          <w:rFonts w:hint="eastAsia"/>
          <w:color w:val="FF0000"/>
          <w:kern w:val="2"/>
          <w:sz w:val="21"/>
          <w:rPrChange w:id="45" w:author="LL" w:date="2017-08-04T10:14:00Z">
            <w:rPr>
              <w:rFonts w:hint="eastAsia"/>
            </w:rPr>
          </w:rPrChange>
        </w:rPr>
        <w:t>报告有效期截止日：</w:t>
      </w:r>
      <w:commentRangeStart w:id="46"/>
      <w:r w:rsidRPr="009F6AC5">
        <w:rPr>
          <w:rFonts w:hint="eastAsia"/>
          <w:color w:val="FF0000"/>
          <w:kern w:val="2"/>
          <w:sz w:val="21"/>
          <w:rPrChange w:id="47" w:author="LL" w:date="2017-08-04T10:14:00Z">
            <w:rPr>
              <w:rFonts w:hint="eastAsia"/>
            </w:rPr>
          </w:rPrChange>
        </w:rPr>
        <w:t>日期</w:t>
      </w:r>
      <w:del w:id="48" w:author="LL" w:date="2017-08-04T10:14:00Z">
        <w:r w:rsidR="0066138D">
          <w:rPr>
            <w:rFonts w:hint="eastAsia"/>
          </w:rPr>
          <w:delText>；</w:delText>
        </w:r>
        <w:commentRangeEnd w:id="46"/>
        <w:r w:rsidR="00A26075">
          <w:rPr>
            <w:rStyle w:val="a5"/>
          </w:rPr>
          <w:commentReference w:id="46"/>
        </w:r>
      </w:del>
      <w:ins w:id="49" w:author="LL" w:date="2017-08-04T10:14:00Z">
        <w:r w:rsidRPr="009F6AC5">
          <w:rPr>
            <w:rFonts w:hint="eastAsia"/>
            <w:color w:val="FF0000"/>
            <w:kern w:val="2"/>
            <w:sz w:val="21"/>
          </w:rPr>
          <w:t>，估价结束日期</w:t>
        </w:r>
        <w:r w:rsidRPr="009F6AC5">
          <w:rPr>
            <w:rFonts w:hint="eastAsia"/>
            <w:color w:val="FF0000"/>
            <w:kern w:val="2"/>
            <w:sz w:val="21"/>
          </w:rPr>
          <w:t>+</w:t>
        </w:r>
        <w:r w:rsidRPr="009F6AC5">
          <w:rPr>
            <w:rFonts w:hint="eastAsia"/>
            <w:color w:val="FF0000"/>
            <w:kern w:val="2"/>
            <w:sz w:val="21"/>
          </w:rPr>
          <w:t>有效期；</w:t>
        </w:r>
      </w:ins>
    </w:p>
    <w:p w14:paraId="3F36A371" w14:textId="77777777" w:rsidR="005B4EC3" w:rsidRPr="00985CD8" w:rsidRDefault="005B4EC3" w:rsidP="00D875CC">
      <w:pPr>
        <w:ind w:leftChars="600" w:left="1260"/>
        <w:rPr>
          <w:del w:id="50" w:author="LL" w:date="2017-08-04T10:14:00Z"/>
          <w:color w:val="000000"/>
          <w:highlight w:val="cyan"/>
        </w:rPr>
      </w:pPr>
      <w:commentRangeStart w:id="51"/>
      <w:del w:id="52" w:author="LL" w:date="2017-08-04T10:14:00Z">
        <w:r w:rsidRPr="00985CD8">
          <w:rPr>
            <w:rFonts w:hint="eastAsia"/>
            <w:color w:val="000000"/>
            <w:highlight w:val="cyan"/>
          </w:rPr>
          <w:delText>《摘要页》中“其它事项说明”：下拉项的初始内容为累加的</w:delText>
        </w:r>
        <w:r w:rsidR="000957BA" w:rsidRPr="00985CD8">
          <w:rPr>
            <w:rFonts w:hint="eastAsia"/>
            <w:color w:val="000000"/>
            <w:highlight w:val="cyan"/>
          </w:rPr>
          <w:delText>；</w:delText>
        </w:r>
      </w:del>
    </w:p>
    <w:p w14:paraId="2E2903F0" w14:textId="77777777" w:rsidR="005B4EC3" w:rsidRPr="00985CD8" w:rsidRDefault="005B4EC3" w:rsidP="00D875CC">
      <w:pPr>
        <w:ind w:leftChars="600" w:left="1260"/>
        <w:rPr>
          <w:del w:id="53" w:author="LL" w:date="2017-08-04T10:14:00Z"/>
          <w:color w:val="000000"/>
          <w:highlight w:val="cyan"/>
        </w:rPr>
      </w:pPr>
      <w:del w:id="54" w:author="LL" w:date="2017-08-04T10:14:00Z">
        <w:r w:rsidRPr="00985CD8">
          <w:rPr>
            <w:rFonts w:hint="eastAsia"/>
            <w:color w:val="000000"/>
            <w:highlight w:val="cyan"/>
          </w:rPr>
          <w:delText>《摘要页》中备注：按模板自动生成</w:delText>
        </w:r>
        <w:r w:rsidR="000957BA" w:rsidRPr="00985CD8">
          <w:rPr>
            <w:rFonts w:hint="eastAsia"/>
            <w:color w:val="000000"/>
            <w:highlight w:val="cyan"/>
          </w:rPr>
          <w:delText>；</w:delText>
        </w:r>
      </w:del>
    </w:p>
    <w:p w14:paraId="7688D883" w14:textId="77777777" w:rsidR="005B4EC3" w:rsidRPr="00985CD8" w:rsidRDefault="005B4EC3" w:rsidP="00D875CC">
      <w:pPr>
        <w:ind w:leftChars="600" w:left="1260"/>
        <w:rPr>
          <w:del w:id="55" w:author="LL" w:date="2017-08-04T10:14:00Z"/>
          <w:color w:val="000000"/>
          <w:highlight w:val="cyan"/>
        </w:rPr>
      </w:pPr>
      <w:del w:id="56" w:author="LL" w:date="2017-08-04T10:14:00Z">
        <w:r w:rsidRPr="00985CD8">
          <w:rPr>
            <w:rFonts w:hint="eastAsia"/>
            <w:color w:val="000000"/>
            <w:highlight w:val="cyan"/>
          </w:rPr>
          <w:delText>二手房交易描述：手工输入</w:delText>
        </w:r>
      </w:del>
    </w:p>
    <w:p w14:paraId="7AE720FB" w14:textId="77777777" w:rsidR="005B4EC3" w:rsidRPr="00985CD8" w:rsidRDefault="005B4EC3" w:rsidP="00D875CC">
      <w:pPr>
        <w:ind w:leftChars="600" w:left="1260"/>
        <w:rPr>
          <w:del w:id="57" w:author="LL" w:date="2017-08-04T10:14:00Z"/>
          <w:color w:val="000000"/>
          <w:highlight w:val="cyan"/>
        </w:rPr>
      </w:pPr>
      <w:del w:id="58" w:author="LL" w:date="2017-08-04T10:14:00Z">
        <w:r w:rsidRPr="00985CD8">
          <w:rPr>
            <w:rFonts w:hint="eastAsia"/>
            <w:color w:val="000000"/>
            <w:highlight w:val="cyan"/>
          </w:rPr>
          <w:delText>抵押描述：手工输入</w:delText>
        </w:r>
      </w:del>
    </w:p>
    <w:p w14:paraId="0FE94615" w14:textId="77777777" w:rsidR="005B4EC3" w:rsidRPr="00985CD8" w:rsidRDefault="005B4EC3" w:rsidP="00D875CC">
      <w:pPr>
        <w:ind w:leftChars="600" w:left="1260"/>
        <w:rPr>
          <w:del w:id="59" w:author="LL" w:date="2017-08-04T10:14:00Z"/>
          <w:color w:val="000000"/>
          <w:highlight w:val="cyan"/>
        </w:rPr>
      </w:pPr>
      <w:del w:id="60" w:author="LL" w:date="2017-08-04T10:14:00Z">
        <w:r w:rsidRPr="00985CD8">
          <w:rPr>
            <w:rFonts w:hint="eastAsia"/>
            <w:color w:val="000000"/>
            <w:highlight w:val="cyan"/>
          </w:rPr>
          <w:delText>担保描述：手工输入</w:delText>
        </w:r>
      </w:del>
    </w:p>
    <w:p w14:paraId="033241B7" w14:textId="77777777" w:rsidR="005B4EC3" w:rsidRPr="00985CD8" w:rsidRDefault="005B4EC3" w:rsidP="00D875CC">
      <w:pPr>
        <w:ind w:leftChars="600" w:left="1260"/>
        <w:rPr>
          <w:del w:id="61" w:author="LL" w:date="2017-08-04T10:14:00Z"/>
          <w:color w:val="000000"/>
          <w:highlight w:val="cyan"/>
        </w:rPr>
      </w:pPr>
      <w:del w:id="62" w:author="LL" w:date="2017-08-04T10:14:00Z">
        <w:r w:rsidRPr="00985CD8">
          <w:rPr>
            <w:rFonts w:hint="eastAsia"/>
            <w:color w:val="000000"/>
            <w:highlight w:val="cyan"/>
          </w:rPr>
          <w:delText>特殊事项说明：手工输入</w:delText>
        </w:r>
      </w:del>
    </w:p>
    <w:p w14:paraId="3A0FB1CB" w14:textId="77777777" w:rsidR="005B4EC3" w:rsidRPr="00985CD8" w:rsidRDefault="005B4EC3" w:rsidP="00D875CC">
      <w:pPr>
        <w:ind w:leftChars="600" w:left="1260"/>
        <w:rPr>
          <w:del w:id="63" w:author="LL" w:date="2017-08-04T10:14:00Z"/>
          <w:color w:val="000000"/>
          <w:highlight w:val="cyan"/>
        </w:rPr>
      </w:pPr>
      <w:del w:id="64" w:author="LL" w:date="2017-08-04T10:14:00Z">
        <w:r w:rsidRPr="00985CD8">
          <w:rPr>
            <w:rFonts w:hint="eastAsia"/>
            <w:color w:val="000000"/>
            <w:highlight w:val="cyan"/>
          </w:rPr>
          <w:delText>他项权利：手工输入</w:delText>
        </w:r>
      </w:del>
    </w:p>
    <w:p w14:paraId="072487F4" w14:textId="77777777" w:rsidR="005B4EC3" w:rsidRPr="00985CD8" w:rsidRDefault="005B4EC3" w:rsidP="00D875CC">
      <w:pPr>
        <w:ind w:leftChars="600" w:left="1260"/>
        <w:rPr>
          <w:del w:id="65" w:author="LL" w:date="2017-08-04T10:14:00Z"/>
          <w:color w:val="000000"/>
          <w:highlight w:val="cyan"/>
        </w:rPr>
      </w:pPr>
      <w:del w:id="66" w:author="LL" w:date="2017-08-04T10:14:00Z">
        <w:r w:rsidRPr="00985CD8">
          <w:rPr>
            <w:rFonts w:hint="eastAsia"/>
            <w:color w:val="000000"/>
            <w:highlight w:val="cyan"/>
          </w:rPr>
          <w:delText>法定优先受债说明：手工输入</w:delText>
        </w:r>
      </w:del>
    </w:p>
    <w:p w14:paraId="1F803F89" w14:textId="77777777" w:rsidR="00731838" w:rsidRPr="00985CD8" w:rsidRDefault="005B4EC3" w:rsidP="00726F5E">
      <w:pPr>
        <w:ind w:leftChars="600" w:left="1260"/>
        <w:rPr>
          <w:del w:id="67" w:author="LL" w:date="2017-08-04T10:14:00Z"/>
          <w:rFonts w:hint="eastAsia"/>
          <w:b/>
          <w:color w:val="000000"/>
        </w:rPr>
      </w:pPr>
      <w:del w:id="68" w:author="LL" w:date="2017-08-04T10:14:00Z">
        <w:r w:rsidRPr="00985CD8">
          <w:rPr>
            <w:rFonts w:hint="eastAsia"/>
            <w:color w:val="000000"/>
            <w:highlight w:val="cyan"/>
          </w:rPr>
          <w:delText>《估价对象状况》</w:delText>
        </w:r>
        <w:r w:rsidR="00E156AF" w:rsidRPr="00985CD8">
          <w:rPr>
            <w:rFonts w:hint="eastAsia"/>
            <w:color w:val="000000"/>
            <w:highlight w:val="cyan"/>
          </w:rPr>
          <w:delText>备注：</w:delText>
        </w:r>
        <w:r w:rsidRPr="00985CD8">
          <w:rPr>
            <w:rFonts w:hint="eastAsia"/>
            <w:color w:val="000000"/>
            <w:highlight w:val="cyan"/>
          </w:rPr>
          <w:delText>手工输入</w:delText>
        </w:r>
        <w:r w:rsidR="003B4C0D" w:rsidRPr="00985CD8">
          <w:rPr>
            <w:rFonts w:hint="eastAsia"/>
            <w:color w:val="000000"/>
            <w:highlight w:val="cyan"/>
          </w:rPr>
          <w:delText>；</w:delText>
        </w:r>
        <w:commentRangeEnd w:id="51"/>
        <w:r w:rsidR="002C1FB7">
          <w:rPr>
            <w:rStyle w:val="a5"/>
            <w:kern w:val="0"/>
          </w:rPr>
          <w:commentReference w:id="51"/>
        </w:r>
      </w:del>
    </w:p>
    <w:p w14:paraId="3FB68C1D" w14:textId="77777777" w:rsidR="00CB1F71" w:rsidRDefault="00CB1F71" w:rsidP="001778A9">
      <w:pPr>
        <w:numPr>
          <w:ilvl w:val="0"/>
          <w:numId w:val="6"/>
        </w:numPr>
        <w:rPr>
          <w:rFonts w:hint="eastAsia"/>
        </w:rPr>
      </w:pPr>
      <w:r>
        <w:rPr>
          <w:rFonts w:hint="eastAsia"/>
        </w:rPr>
        <w:t>委托方信息（</w:t>
      </w:r>
      <w:r w:rsidR="001733C0">
        <w:rPr>
          <w:rFonts w:hint="eastAsia"/>
        </w:rPr>
        <w:t>列</w:t>
      </w:r>
      <w:r>
        <w:rPr>
          <w:rFonts w:hint="eastAsia"/>
        </w:rPr>
        <w:t>表）</w:t>
      </w:r>
    </w:p>
    <w:p w14:paraId="592A1976" w14:textId="21370D03" w:rsidR="00CB1F71" w:rsidRDefault="00CB1F71" w:rsidP="00726F5E">
      <w:pPr>
        <w:ind w:leftChars="600" w:left="1260"/>
      </w:pPr>
      <w:r>
        <w:rPr>
          <w:rFonts w:hint="eastAsia"/>
        </w:rPr>
        <w:t>委托方：</w:t>
      </w:r>
      <w:commentRangeStart w:id="69"/>
      <w:del w:id="70" w:author="LL" w:date="2017-08-04T10:14:00Z">
        <w:r w:rsidRPr="00A26075">
          <w:rPr>
            <w:rFonts w:hint="eastAsia"/>
            <w:strike/>
          </w:rPr>
          <w:delText>权限</w:delText>
        </w:r>
      </w:del>
      <w:ins w:id="71" w:author="LL" w:date="2017-08-04T10:14:00Z">
        <w:r>
          <w:rPr>
            <w:rFonts w:hint="eastAsia"/>
          </w:rPr>
          <w:t>权</w:t>
        </w:r>
        <w:r w:rsidR="0006429B">
          <w:rPr>
            <w:rFonts w:hint="eastAsia"/>
          </w:rPr>
          <w:t>属</w:t>
        </w:r>
      </w:ins>
      <w:r>
        <w:rPr>
          <w:rFonts w:hint="eastAsia"/>
          <w:rPrChange w:id="72" w:author="LL" w:date="2017-08-04T10:14:00Z">
            <w:rPr>
              <w:rFonts w:hint="eastAsia"/>
              <w:strike/>
            </w:rPr>
          </w:rPrChange>
        </w:rPr>
        <w:t>人</w:t>
      </w:r>
      <w:commentRangeEnd w:id="69"/>
      <w:r w:rsidR="00A26075">
        <w:rPr>
          <w:rStyle w:val="a5"/>
          <w:kern w:val="0"/>
        </w:rPr>
        <w:commentReference w:id="69"/>
      </w:r>
      <w:r>
        <w:rPr>
          <w:rFonts w:hint="eastAsia"/>
        </w:rPr>
        <w:t>先带出，可以多个委托方</w:t>
      </w:r>
      <w:ins w:id="73" w:author="LL" w:date="2017-08-04T10:14:00Z">
        <w:r w:rsidR="007A6AC6">
          <w:rPr>
            <w:rFonts w:hint="eastAsia"/>
          </w:rPr>
          <w:t>，可修改</w:t>
        </w:r>
      </w:ins>
      <w:r w:rsidR="00084AF0">
        <w:rPr>
          <w:rFonts w:hint="eastAsia"/>
        </w:rPr>
        <w:t>；</w:t>
      </w:r>
    </w:p>
    <w:p w14:paraId="3F1FB768" w14:textId="77777777" w:rsidR="00CB1F71" w:rsidRDefault="00CB1F71" w:rsidP="00D875CC">
      <w:pPr>
        <w:ind w:leftChars="600" w:left="1260"/>
        <w:rPr>
          <w:rFonts w:hint="eastAsia"/>
        </w:rPr>
      </w:pPr>
      <w:r>
        <w:rPr>
          <w:rFonts w:hint="eastAsia"/>
        </w:rPr>
        <w:t>证件类型：下拉</w:t>
      </w:r>
      <w:r w:rsidR="00703BC0">
        <w:rPr>
          <w:rFonts w:hint="eastAsia"/>
        </w:rPr>
        <w:t>；</w:t>
      </w:r>
    </w:p>
    <w:p w14:paraId="3ECBEE11" w14:textId="77777777" w:rsidR="00703BC0" w:rsidRDefault="00703BC0" w:rsidP="00D875CC">
      <w:pPr>
        <w:ind w:leftChars="600" w:left="1260"/>
      </w:pPr>
      <w:r>
        <w:rPr>
          <w:rFonts w:hint="eastAsia"/>
        </w:rPr>
        <w:t>法定代表人姓名：</w:t>
      </w:r>
      <w:r w:rsidR="00D83898">
        <w:rPr>
          <w:rFonts w:hint="eastAsia"/>
        </w:rPr>
        <w:t>手工录入；</w:t>
      </w:r>
    </w:p>
    <w:p w14:paraId="3078E17C" w14:textId="77777777" w:rsidR="00731838" w:rsidRDefault="00CB1F71" w:rsidP="00726F5E">
      <w:pPr>
        <w:ind w:leftChars="600" w:left="1260"/>
        <w:rPr>
          <w:rFonts w:hint="eastAsia"/>
        </w:rPr>
      </w:pPr>
      <w:r>
        <w:rPr>
          <w:rFonts w:hint="eastAsia"/>
        </w:rPr>
        <w:t>联系地址：手工录入</w:t>
      </w:r>
      <w:r w:rsidR="00084AF0">
        <w:rPr>
          <w:rFonts w:hint="eastAsia"/>
        </w:rPr>
        <w:t>；</w:t>
      </w:r>
    </w:p>
    <w:p w14:paraId="286F2DB0" w14:textId="77777777" w:rsidR="005B4EC3" w:rsidRPr="008C4101" w:rsidRDefault="005B4EC3" w:rsidP="001778A9">
      <w:pPr>
        <w:numPr>
          <w:ilvl w:val="0"/>
          <w:numId w:val="6"/>
        </w:numPr>
        <w:rPr>
          <w:rFonts w:hint="eastAsia"/>
          <w:color w:val="FF0000"/>
          <w:rPrChange w:id="74" w:author="LL" w:date="2017-08-04T10:14:00Z">
            <w:rPr>
              <w:rFonts w:hint="eastAsia"/>
            </w:rPr>
          </w:rPrChange>
        </w:rPr>
      </w:pPr>
      <w:r w:rsidRPr="008C4101">
        <w:rPr>
          <w:rFonts w:hint="eastAsia"/>
          <w:color w:val="FF0000"/>
          <w:rPrChange w:id="75" w:author="LL" w:date="2017-08-04T10:14:00Z">
            <w:rPr>
              <w:rFonts w:hint="eastAsia"/>
            </w:rPr>
          </w:rPrChange>
        </w:rPr>
        <w:t>估价师勘察人员信息（</w:t>
      </w:r>
      <w:r w:rsidR="00525B77" w:rsidRPr="008C4101">
        <w:rPr>
          <w:rFonts w:hint="eastAsia"/>
          <w:color w:val="FF0000"/>
          <w:rPrChange w:id="76" w:author="LL" w:date="2017-08-04T10:14:00Z">
            <w:rPr>
              <w:rFonts w:hint="eastAsia"/>
            </w:rPr>
          </w:rPrChange>
        </w:rPr>
        <w:t>列</w:t>
      </w:r>
      <w:r w:rsidRPr="008C4101">
        <w:rPr>
          <w:rFonts w:hint="eastAsia"/>
          <w:color w:val="FF0000"/>
          <w:rPrChange w:id="77" w:author="LL" w:date="2017-08-04T10:14:00Z">
            <w:rPr>
              <w:rFonts w:hint="eastAsia"/>
            </w:rPr>
          </w:rPrChange>
        </w:rPr>
        <w:t>表）</w:t>
      </w:r>
      <w:ins w:id="78" w:author="LL" w:date="2017-08-04T10:14:00Z">
        <w:r w:rsidR="008C4101">
          <w:rPr>
            <w:rFonts w:hint="eastAsia"/>
            <w:color w:val="FF0000"/>
          </w:rPr>
          <w:t>(</w:t>
        </w:r>
        <w:r w:rsidR="008C4101">
          <w:rPr>
            <w:rFonts w:hint="eastAsia"/>
            <w:color w:val="FF0000"/>
          </w:rPr>
          <w:t>是否为列表，待定</w:t>
        </w:r>
        <w:r w:rsidR="008C4101">
          <w:rPr>
            <w:rFonts w:hint="eastAsia"/>
            <w:color w:val="FF0000"/>
          </w:rPr>
          <w:t>)</w:t>
        </w:r>
      </w:ins>
    </w:p>
    <w:p w14:paraId="4C387208" w14:textId="06F2AEE8" w:rsidR="005C6856" w:rsidRDefault="004D4102" w:rsidP="0061325C">
      <w:pPr>
        <w:ind w:left="1260"/>
        <w:rPr>
          <w:rFonts w:hint="eastAsia"/>
          <w:color w:val="FF0000"/>
          <w:rPrChange w:id="79" w:author="LL" w:date="2017-08-04T10:14:00Z">
            <w:rPr>
              <w:rFonts w:hint="eastAsia"/>
            </w:rPr>
          </w:rPrChange>
        </w:rPr>
      </w:pPr>
      <w:commentRangeStart w:id="80"/>
      <w:del w:id="81" w:author="LL" w:date="2017-08-04T10:14:00Z">
        <w:r w:rsidRPr="00A26075">
          <w:rPr>
            <w:rFonts w:hint="eastAsia"/>
            <w:strike/>
          </w:rPr>
          <w:delText>职务</w:delText>
        </w:r>
        <w:commentRangeEnd w:id="80"/>
        <w:r w:rsidR="00A26075">
          <w:rPr>
            <w:rStyle w:val="a5"/>
            <w:kern w:val="0"/>
          </w:rPr>
          <w:commentReference w:id="80"/>
        </w:r>
      </w:del>
      <w:ins w:id="82" w:author="LL" w:date="2017-08-04T10:14:00Z">
        <w:r w:rsidR="00833EE0" w:rsidRPr="008C4101">
          <w:rPr>
            <w:rFonts w:hint="eastAsia"/>
            <w:color w:val="FF0000"/>
          </w:rPr>
          <w:t>角色</w:t>
        </w:r>
      </w:ins>
      <w:r w:rsidRPr="008C4101">
        <w:rPr>
          <w:rFonts w:hint="eastAsia"/>
          <w:color w:val="FF0000"/>
          <w:rPrChange w:id="83" w:author="LL" w:date="2017-08-04T10:14:00Z">
            <w:rPr>
              <w:rFonts w:hint="eastAsia"/>
            </w:rPr>
          </w:rPrChange>
        </w:rPr>
        <w:t>：</w:t>
      </w:r>
      <w:r w:rsidR="006157A1" w:rsidRPr="008C4101">
        <w:rPr>
          <w:rFonts w:hint="eastAsia"/>
          <w:color w:val="FF0000"/>
          <w:rPrChange w:id="84" w:author="LL" w:date="2017-08-04T10:14:00Z">
            <w:rPr>
              <w:rFonts w:hint="eastAsia"/>
            </w:rPr>
          </w:rPrChange>
        </w:rPr>
        <w:t>下拉；（</w:t>
      </w:r>
      <w:commentRangeStart w:id="85"/>
      <w:r w:rsidR="005C6856" w:rsidRPr="00BF64CA">
        <w:rPr>
          <w:rFonts w:hint="eastAsia"/>
          <w:color w:val="FF0000"/>
        </w:rPr>
        <w:t>签字</w:t>
      </w:r>
      <w:r w:rsidR="006157A1" w:rsidRPr="008C4101">
        <w:rPr>
          <w:rFonts w:hint="eastAsia"/>
          <w:color w:val="FF0000"/>
          <w:rPrChange w:id="86" w:author="LL" w:date="2017-08-04T10:14:00Z">
            <w:rPr>
              <w:rFonts w:hint="eastAsia"/>
            </w:rPr>
          </w:rPrChange>
        </w:rPr>
        <w:t>估价师、实</w:t>
      </w:r>
      <w:proofErr w:type="gramStart"/>
      <w:r w:rsidR="006157A1" w:rsidRPr="008C4101">
        <w:rPr>
          <w:rFonts w:hint="eastAsia"/>
          <w:color w:val="FF0000"/>
          <w:rPrChange w:id="87" w:author="LL" w:date="2017-08-04T10:14:00Z">
            <w:rPr>
              <w:rFonts w:hint="eastAsia"/>
            </w:rPr>
          </w:rPrChange>
        </w:rPr>
        <w:t>勘</w:t>
      </w:r>
      <w:proofErr w:type="gramEnd"/>
      <w:r w:rsidR="006157A1" w:rsidRPr="008C4101">
        <w:rPr>
          <w:rFonts w:hint="eastAsia"/>
          <w:color w:val="FF0000"/>
          <w:rPrChange w:id="88" w:author="LL" w:date="2017-08-04T10:14:00Z">
            <w:rPr>
              <w:rFonts w:hint="eastAsia"/>
            </w:rPr>
          </w:rPrChange>
        </w:rPr>
        <w:t>估价师</w:t>
      </w:r>
      <w:commentRangeEnd w:id="85"/>
      <w:r w:rsidR="00A26075">
        <w:rPr>
          <w:rStyle w:val="a5"/>
          <w:kern w:val="0"/>
        </w:rPr>
        <w:commentReference w:id="85"/>
      </w:r>
      <w:r w:rsidR="006157A1" w:rsidRPr="008C4101">
        <w:rPr>
          <w:rFonts w:hint="eastAsia"/>
          <w:color w:val="FF0000"/>
          <w:rPrChange w:id="89" w:author="LL" w:date="2017-08-04T10:14:00Z">
            <w:rPr>
              <w:rFonts w:hint="eastAsia"/>
            </w:rPr>
          </w:rPrChange>
        </w:rPr>
        <w:t>、勘测协助人员、项目经理</w:t>
      </w:r>
      <w:del w:id="90" w:author="LL" w:date="2017-08-04T10:14:00Z">
        <w:r w:rsidR="006157A1">
          <w:rPr>
            <w:rFonts w:hint="eastAsia"/>
          </w:rPr>
          <w:delText>）</w:delText>
        </w:r>
      </w:del>
      <w:ins w:id="91" w:author="LL" w:date="2017-08-04T10:14:00Z">
        <w:r w:rsidR="006157A1" w:rsidRPr="008C4101">
          <w:rPr>
            <w:rFonts w:hint="eastAsia"/>
            <w:color w:val="FF0000"/>
          </w:rPr>
          <w:t>）</w:t>
        </w:r>
        <w:r w:rsidR="00BF64CA">
          <w:rPr>
            <w:rFonts w:hint="eastAsia"/>
            <w:color w:val="FF0000"/>
          </w:rPr>
          <w:t>，</w:t>
        </w:r>
        <w:r w:rsidR="00BF64CA" w:rsidRPr="00BF64CA">
          <w:rPr>
            <w:rFonts w:hint="eastAsia"/>
            <w:color w:val="FF0000"/>
          </w:rPr>
          <w:t>第一个签字估价师</w:t>
        </w:r>
      </w:ins>
    </w:p>
    <w:p w14:paraId="2C7B867B" w14:textId="77777777" w:rsidR="005C6856" w:rsidRDefault="005C6856" w:rsidP="0061325C">
      <w:pPr>
        <w:ind w:left="1260"/>
        <w:rPr>
          <w:ins w:id="92" w:author="LL" w:date="2017-08-04T10:14:00Z"/>
          <w:rFonts w:hint="eastAsia"/>
          <w:color w:val="FF0000"/>
        </w:rPr>
      </w:pPr>
      <w:ins w:id="93" w:author="LL" w:date="2017-08-04T10:14:00Z">
        <w:r>
          <w:rPr>
            <w:rFonts w:hint="eastAsia"/>
            <w:color w:val="FF0000"/>
          </w:rPr>
          <w:t xml:space="preserve">      </w:t>
        </w:r>
        <w:r w:rsidR="00BF64CA" w:rsidRPr="00BF64CA">
          <w:rPr>
            <w:rFonts w:hint="eastAsia"/>
            <w:color w:val="FF0000"/>
          </w:rPr>
          <w:t>默认为实</w:t>
        </w:r>
        <w:proofErr w:type="gramStart"/>
        <w:r w:rsidR="00BF64CA" w:rsidRPr="00BF64CA">
          <w:rPr>
            <w:rFonts w:hint="eastAsia"/>
            <w:color w:val="FF0000"/>
          </w:rPr>
          <w:t>勘</w:t>
        </w:r>
        <w:proofErr w:type="gramEnd"/>
        <w:r w:rsidR="00BF64CA" w:rsidRPr="00BF64CA">
          <w:rPr>
            <w:rFonts w:hint="eastAsia"/>
            <w:color w:val="FF0000"/>
          </w:rPr>
          <w:t>估价师；签字估价师与实</w:t>
        </w:r>
        <w:proofErr w:type="gramStart"/>
        <w:r w:rsidR="00BF64CA" w:rsidRPr="00BF64CA">
          <w:rPr>
            <w:rFonts w:hint="eastAsia"/>
            <w:color w:val="FF0000"/>
          </w:rPr>
          <w:t>勘</w:t>
        </w:r>
        <w:proofErr w:type="gramEnd"/>
        <w:r w:rsidR="00BF64CA" w:rsidRPr="00BF64CA">
          <w:rPr>
            <w:rFonts w:hint="eastAsia"/>
            <w:color w:val="FF0000"/>
          </w:rPr>
          <w:t>估价师可能为同一个人。每份报告固定两个</w:t>
        </w:r>
      </w:ins>
    </w:p>
    <w:p w14:paraId="19E2F3E7" w14:textId="77777777" w:rsidR="0061325C" w:rsidRPr="00BF64CA" w:rsidRDefault="005C6856" w:rsidP="0061325C">
      <w:pPr>
        <w:ind w:left="1260"/>
        <w:rPr>
          <w:ins w:id="94" w:author="LL" w:date="2017-08-04T10:14:00Z"/>
          <w:rFonts w:hint="eastAsia"/>
          <w:color w:val="FF0000"/>
        </w:rPr>
      </w:pPr>
      <w:ins w:id="95" w:author="LL" w:date="2017-08-04T10:14:00Z">
        <w:r>
          <w:rPr>
            <w:rFonts w:hint="eastAsia"/>
            <w:color w:val="FF0000"/>
          </w:rPr>
          <w:t xml:space="preserve">     </w:t>
        </w:r>
        <w:r w:rsidR="00BF64CA" w:rsidRPr="00BF64CA">
          <w:rPr>
            <w:rFonts w:hint="eastAsia"/>
            <w:color w:val="FF0000"/>
          </w:rPr>
          <w:t>签字估价师</w:t>
        </w:r>
        <w:r w:rsidR="00BF64CA">
          <w:rPr>
            <w:rFonts w:hint="eastAsia"/>
            <w:color w:val="FF0000"/>
          </w:rPr>
          <w:t>。</w:t>
        </w:r>
      </w:ins>
    </w:p>
    <w:p w14:paraId="32B3A8E1" w14:textId="77777777" w:rsidR="00D85DC3" w:rsidRPr="008C4101" w:rsidRDefault="0061325C" w:rsidP="00726F5E">
      <w:pPr>
        <w:ind w:leftChars="600" w:left="1260"/>
        <w:rPr>
          <w:color w:val="FF0000"/>
          <w:rPrChange w:id="96" w:author="LL" w:date="2017-08-04T10:14:00Z">
            <w:rPr/>
          </w:rPrChange>
        </w:rPr>
      </w:pPr>
      <w:r w:rsidRPr="008C4101">
        <w:rPr>
          <w:rFonts w:hint="eastAsia"/>
          <w:color w:val="FF0000"/>
          <w:rPrChange w:id="97" w:author="LL" w:date="2017-08-04T10:14:00Z">
            <w:rPr>
              <w:rFonts w:hint="eastAsia"/>
            </w:rPr>
          </w:rPrChange>
        </w:rPr>
        <w:t>姓名</w:t>
      </w:r>
      <w:r w:rsidR="001A26FB" w:rsidRPr="008C4101">
        <w:rPr>
          <w:rFonts w:hint="eastAsia"/>
          <w:color w:val="FF0000"/>
          <w:rPrChange w:id="98" w:author="LL" w:date="2017-08-04T10:14:00Z">
            <w:rPr>
              <w:rFonts w:hint="eastAsia"/>
            </w:rPr>
          </w:rPrChange>
        </w:rPr>
        <w:t>：</w:t>
      </w:r>
      <w:r w:rsidRPr="008C4101">
        <w:rPr>
          <w:rFonts w:hint="eastAsia"/>
          <w:color w:val="FF0000"/>
          <w:rPrChange w:id="99" w:author="LL" w:date="2017-08-04T10:14:00Z">
            <w:rPr>
              <w:rFonts w:hint="eastAsia"/>
            </w:rPr>
          </w:rPrChange>
        </w:rPr>
        <w:t>挑选</w:t>
      </w:r>
      <w:r w:rsidR="001A26FB" w:rsidRPr="008C4101">
        <w:rPr>
          <w:rFonts w:hint="eastAsia"/>
          <w:color w:val="FF0000"/>
          <w:rPrChange w:id="100" w:author="LL" w:date="2017-08-04T10:14:00Z">
            <w:rPr>
              <w:rFonts w:hint="eastAsia"/>
            </w:rPr>
          </w:rPrChange>
        </w:rPr>
        <w:t>；</w:t>
      </w:r>
      <w:r w:rsidR="001A26FB" w:rsidRPr="008C4101">
        <w:rPr>
          <w:color w:val="FF0000"/>
          <w:rPrChange w:id="101" w:author="LL" w:date="2017-08-04T10:14:00Z">
            <w:rPr/>
          </w:rPrChange>
        </w:rPr>
        <w:t xml:space="preserve"> </w:t>
      </w:r>
    </w:p>
    <w:p w14:paraId="31628FEA" w14:textId="77777777" w:rsidR="00D85DC3" w:rsidRPr="008C4101" w:rsidRDefault="00D85DC3" w:rsidP="00726F5E">
      <w:pPr>
        <w:ind w:leftChars="600" w:left="1260"/>
        <w:rPr>
          <w:color w:val="FF0000"/>
          <w:rPrChange w:id="102" w:author="LL" w:date="2017-08-04T10:14:00Z">
            <w:rPr/>
          </w:rPrChange>
        </w:rPr>
      </w:pPr>
      <w:r w:rsidRPr="008C4101">
        <w:rPr>
          <w:rFonts w:hint="eastAsia"/>
          <w:color w:val="FF0000"/>
          <w:rPrChange w:id="103" w:author="LL" w:date="2017-08-04T10:14:00Z">
            <w:rPr>
              <w:rFonts w:hint="eastAsia"/>
            </w:rPr>
          </w:rPrChange>
        </w:rPr>
        <w:t>证书编号：</w:t>
      </w:r>
      <w:r w:rsidR="0061325C" w:rsidRPr="008C4101">
        <w:rPr>
          <w:rFonts w:hint="eastAsia"/>
          <w:color w:val="FF0000"/>
          <w:rPrChange w:id="104" w:author="LL" w:date="2017-08-04T10:14:00Z">
            <w:rPr>
              <w:rFonts w:hint="eastAsia"/>
            </w:rPr>
          </w:rPrChange>
        </w:rPr>
        <w:t>选完人员，带出证书号</w:t>
      </w:r>
    </w:p>
    <w:p w14:paraId="2D37C51F" w14:textId="77777777" w:rsidR="00D93483" w:rsidRDefault="00D85DC3" w:rsidP="00783497">
      <w:pPr>
        <w:ind w:leftChars="600" w:left="1260"/>
        <w:rPr>
          <w:rFonts w:hint="eastAsia"/>
          <w:color w:val="FF0000"/>
          <w:rPrChange w:id="105" w:author="LL" w:date="2017-08-04T10:14:00Z">
            <w:rPr>
              <w:rFonts w:hint="eastAsia"/>
            </w:rPr>
          </w:rPrChange>
        </w:rPr>
      </w:pPr>
      <w:r w:rsidRPr="008C4101">
        <w:rPr>
          <w:rFonts w:hint="eastAsia"/>
          <w:color w:val="FF0000"/>
          <w:rPrChange w:id="106" w:author="LL" w:date="2017-08-04T10:14:00Z">
            <w:rPr>
              <w:rFonts w:hint="eastAsia"/>
            </w:rPr>
          </w:rPrChange>
        </w:rPr>
        <w:t>联系电话：</w:t>
      </w:r>
      <w:r w:rsidR="00B72D02" w:rsidRPr="008C4101">
        <w:rPr>
          <w:rFonts w:hint="eastAsia"/>
          <w:color w:val="FF0000"/>
          <w:rPrChange w:id="107" w:author="LL" w:date="2017-08-04T10:14:00Z">
            <w:rPr>
              <w:rFonts w:hint="eastAsia"/>
            </w:rPr>
          </w:rPrChange>
        </w:rPr>
        <w:t>如职务为项目经理，则带出电话</w:t>
      </w:r>
      <w:r w:rsidR="0061325C" w:rsidRPr="008C4101">
        <w:rPr>
          <w:rFonts w:hint="eastAsia"/>
          <w:color w:val="FF0000"/>
          <w:rPrChange w:id="108" w:author="LL" w:date="2017-08-04T10:14:00Z">
            <w:rPr>
              <w:rFonts w:hint="eastAsia"/>
            </w:rPr>
          </w:rPrChange>
        </w:rPr>
        <w:t>；</w:t>
      </w:r>
    </w:p>
    <w:p w14:paraId="4F920A2E" w14:textId="77777777" w:rsidR="00204F37" w:rsidRDefault="00204F37" w:rsidP="00204F37">
      <w:pPr>
        <w:numPr>
          <w:ilvl w:val="0"/>
          <w:numId w:val="6"/>
        </w:numPr>
        <w:rPr>
          <w:rFonts w:hint="eastAsia"/>
          <w:color w:val="FF0000"/>
        </w:rPr>
      </w:pPr>
      <w:r w:rsidRPr="0079396F">
        <w:rPr>
          <w:rFonts w:hint="eastAsia"/>
          <w:color w:val="FF0000"/>
        </w:rPr>
        <w:t>估价结果汇总</w:t>
      </w:r>
      <w:r>
        <w:rPr>
          <w:rFonts w:hint="eastAsia"/>
          <w:color w:val="FF0000"/>
        </w:rPr>
        <w:t>（由各估价对象中自动生成，不可修改）</w:t>
      </w:r>
    </w:p>
    <w:p w14:paraId="309D7156" w14:textId="77777777" w:rsidR="00204F37" w:rsidRPr="00804BBB" w:rsidRDefault="00204F37" w:rsidP="00204F37">
      <w:pPr>
        <w:ind w:left="1260"/>
        <w:rPr>
          <w:rFonts w:hint="eastAsia"/>
          <w:b/>
          <w:color w:val="FF0000"/>
        </w:rPr>
      </w:pPr>
      <w:r w:rsidRPr="00804BBB">
        <w:rPr>
          <w:rFonts w:hint="eastAsia"/>
          <w:b/>
          <w:color w:val="FF0000"/>
        </w:rPr>
        <w:t>估价结果汇总表</w:t>
      </w:r>
    </w:p>
    <w:tbl>
      <w:tblPr>
        <w:tblW w:w="0" w:type="auto"/>
        <w:jc w:val="center"/>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
        <w:gridCol w:w="1379"/>
        <w:gridCol w:w="1379"/>
        <w:gridCol w:w="1379"/>
        <w:gridCol w:w="1333"/>
        <w:gridCol w:w="1379"/>
      </w:tblGrid>
      <w:tr w:rsidR="00204F37" w:rsidRPr="00E70FDD" w14:paraId="38466E95" w14:textId="77777777" w:rsidTr="0015746D">
        <w:trPr>
          <w:jc w:val="center"/>
        </w:trPr>
        <w:tc>
          <w:tcPr>
            <w:tcW w:w="1461" w:type="dxa"/>
            <w:shd w:val="clear" w:color="auto" w:fill="auto"/>
          </w:tcPr>
          <w:p w14:paraId="2311B5ED" w14:textId="77777777" w:rsidR="00204F37" w:rsidRPr="00E70FDD" w:rsidRDefault="00204F37" w:rsidP="0015746D">
            <w:pPr>
              <w:rPr>
                <w:rFonts w:hint="eastAsia"/>
                <w:color w:val="FF0000"/>
              </w:rPr>
            </w:pPr>
          </w:p>
        </w:tc>
        <w:tc>
          <w:tcPr>
            <w:tcW w:w="1379" w:type="dxa"/>
            <w:shd w:val="clear" w:color="auto" w:fill="auto"/>
          </w:tcPr>
          <w:p w14:paraId="797D1C16" w14:textId="77777777" w:rsidR="00204F37" w:rsidRPr="00E70FDD" w:rsidRDefault="00204F37" w:rsidP="0015746D">
            <w:pPr>
              <w:rPr>
                <w:rFonts w:hint="eastAsia"/>
                <w:color w:val="FF0000"/>
              </w:rPr>
            </w:pPr>
          </w:p>
        </w:tc>
        <w:tc>
          <w:tcPr>
            <w:tcW w:w="2758" w:type="dxa"/>
            <w:gridSpan w:val="2"/>
            <w:shd w:val="clear" w:color="auto" w:fill="auto"/>
          </w:tcPr>
          <w:p w14:paraId="4FAB73C6" w14:textId="77777777" w:rsidR="00204F37" w:rsidRPr="00E70FDD" w:rsidRDefault="00204F37" w:rsidP="0015746D">
            <w:pPr>
              <w:jc w:val="center"/>
              <w:rPr>
                <w:rFonts w:hint="eastAsia"/>
                <w:color w:val="FF0000"/>
              </w:rPr>
            </w:pPr>
            <w:r w:rsidRPr="00E70FDD">
              <w:rPr>
                <w:rFonts w:hint="eastAsia"/>
                <w:color w:val="FF0000"/>
              </w:rPr>
              <w:t>测算结果</w:t>
            </w:r>
          </w:p>
        </w:tc>
        <w:tc>
          <w:tcPr>
            <w:tcW w:w="2712" w:type="dxa"/>
            <w:gridSpan w:val="2"/>
            <w:shd w:val="clear" w:color="auto" w:fill="auto"/>
          </w:tcPr>
          <w:p w14:paraId="7F854F76" w14:textId="77777777" w:rsidR="00204F37" w:rsidRPr="00E70FDD" w:rsidRDefault="00204F37" w:rsidP="0015746D">
            <w:pPr>
              <w:jc w:val="center"/>
              <w:rPr>
                <w:rFonts w:hint="eastAsia"/>
                <w:color w:val="FF0000"/>
              </w:rPr>
            </w:pPr>
            <w:r w:rsidRPr="00E70FDD">
              <w:rPr>
                <w:rFonts w:hint="eastAsia"/>
                <w:color w:val="FF0000"/>
              </w:rPr>
              <w:t>估价结果</w:t>
            </w:r>
          </w:p>
        </w:tc>
      </w:tr>
      <w:tr w:rsidR="00204F37" w:rsidRPr="00E70FDD" w14:paraId="0ACF8411" w14:textId="77777777" w:rsidTr="0015746D">
        <w:trPr>
          <w:jc w:val="center"/>
        </w:trPr>
        <w:tc>
          <w:tcPr>
            <w:tcW w:w="1461" w:type="dxa"/>
            <w:shd w:val="clear" w:color="auto" w:fill="auto"/>
          </w:tcPr>
          <w:p w14:paraId="010D289E" w14:textId="77777777" w:rsidR="00204F37" w:rsidRPr="00E70FDD" w:rsidRDefault="00204F37" w:rsidP="0015746D">
            <w:pPr>
              <w:rPr>
                <w:rFonts w:hint="eastAsia"/>
                <w:color w:val="FF0000"/>
              </w:rPr>
            </w:pPr>
          </w:p>
        </w:tc>
        <w:tc>
          <w:tcPr>
            <w:tcW w:w="1379" w:type="dxa"/>
            <w:shd w:val="clear" w:color="auto" w:fill="auto"/>
          </w:tcPr>
          <w:p w14:paraId="70DBEABF" w14:textId="77777777" w:rsidR="00204F37" w:rsidRPr="00E70FDD" w:rsidRDefault="00204F37" w:rsidP="0015746D">
            <w:pPr>
              <w:rPr>
                <w:rFonts w:hint="eastAsia"/>
                <w:color w:val="FF0000"/>
              </w:rPr>
            </w:pPr>
          </w:p>
        </w:tc>
        <w:tc>
          <w:tcPr>
            <w:tcW w:w="1379" w:type="dxa"/>
            <w:shd w:val="clear" w:color="auto" w:fill="auto"/>
          </w:tcPr>
          <w:p w14:paraId="3FC987D1" w14:textId="77777777" w:rsidR="00204F37" w:rsidRPr="00E70FDD" w:rsidRDefault="00204F37" w:rsidP="0015746D">
            <w:pPr>
              <w:jc w:val="center"/>
              <w:rPr>
                <w:rFonts w:hint="eastAsia"/>
                <w:color w:val="FF0000"/>
              </w:rPr>
            </w:pPr>
            <w:r w:rsidRPr="00E70FDD">
              <w:rPr>
                <w:rFonts w:hint="eastAsia"/>
                <w:color w:val="FF0000"/>
              </w:rPr>
              <w:t>比较法</w:t>
            </w:r>
          </w:p>
        </w:tc>
        <w:tc>
          <w:tcPr>
            <w:tcW w:w="1379" w:type="dxa"/>
            <w:shd w:val="clear" w:color="auto" w:fill="auto"/>
          </w:tcPr>
          <w:p w14:paraId="316C277B" w14:textId="77777777" w:rsidR="00204F37" w:rsidRPr="00E70FDD" w:rsidRDefault="00204F37" w:rsidP="0015746D">
            <w:pPr>
              <w:jc w:val="center"/>
              <w:rPr>
                <w:rFonts w:hint="eastAsia"/>
                <w:color w:val="FF0000"/>
              </w:rPr>
            </w:pPr>
            <w:r w:rsidRPr="00E70FDD">
              <w:rPr>
                <w:rFonts w:hint="eastAsia"/>
                <w:color w:val="FF0000"/>
              </w:rPr>
              <w:t>收益法</w:t>
            </w:r>
          </w:p>
        </w:tc>
        <w:tc>
          <w:tcPr>
            <w:tcW w:w="1333" w:type="dxa"/>
            <w:shd w:val="clear" w:color="auto" w:fill="auto"/>
          </w:tcPr>
          <w:p w14:paraId="1D336943" w14:textId="77777777" w:rsidR="00204F37" w:rsidRPr="00E70FDD" w:rsidRDefault="00204F37" w:rsidP="0015746D">
            <w:pPr>
              <w:rPr>
                <w:rFonts w:hint="eastAsia"/>
                <w:color w:val="FF0000"/>
              </w:rPr>
            </w:pPr>
            <w:r w:rsidRPr="00E70FDD">
              <w:rPr>
                <w:color w:val="FF0000"/>
              </w:rPr>
              <w:t>主评估物</w:t>
            </w:r>
          </w:p>
        </w:tc>
        <w:tc>
          <w:tcPr>
            <w:tcW w:w="1379" w:type="dxa"/>
            <w:shd w:val="clear" w:color="auto" w:fill="auto"/>
          </w:tcPr>
          <w:p w14:paraId="5859DF11" w14:textId="77777777" w:rsidR="00204F37" w:rsidRPr="00E70FDD" w:rsidRDefault="00204F37" w:rsidP="0015746D">
            <w:pPr>
              <w:rPr>
                <w:rFonts w:hint="eastAsia"/>
                <w:color w:val="FF0000"/>
              </w:rPr>
            </w:pPr>
            <w:r w:rsidRPr="00E70FDD">
              <w:rPr>
                <w:rFonts w:hint="eastAsia"/>
                <w:color w:val="FF0000"/>
              </w:rPr>
              <w:t>附属物</w:t>
            </w:r>
          </w:p>
        </w:tc>
      </w:tr>
      <w:tr w:rsidR="00204F37" w:rsidRPr="00E70FDD" w14:paraId="3D76DFFA" w14:textId="77777777" w:rsidTr="0015746D">
        <w:trPr>
          <w:jc w:val="center"/>
        </w:trPr>
        <w:tc>
          <w:tcPr>
            <w:tcW w:w="1461" w:type="dxa"/>
            <w:vMerge w:val="restart"/>
            <w:shd w:val="clear" w:color="auto" w:fill="auto"/>
            <w:vAlign w:val="center"/>
          </w:tcPr>
          <w:p w14:paraId="560A4170" w14:textId="77777777" w:rsidR="00204F37" w:rsidRPr="00E70FDD" w:rsidRDefault="00204F37" w:rsidP="0015746D">
            <w:pPr>
              <w:jc w:val="center"/>
              <w:rPr>
                <w:rFonts w:hint="eastAsia"/>
                <w:color w:val="FF0000"/>
              </w:rPr>
            </w:pPr>
            <w:r w:rsidRPr="00E70FDD">
              <w:rPr>
                <w:rFonts w:hint="eastAsia"/>
                <w:color w:val="FF0000"/>
              </w:rPr>
              <w:t>估价对象</w:t>
            </w:r>
            <w:r w:rsidRPr="00E70FDD">
              <w:rPr>
                <w:rFonts w:hint="eastAsia"/>
                <w:color w:val="FF0000"/>
              </w:rPr>
              <w:t>1</w:t>
            </w:r>
          </w:p>
        </w:tc>
        <w:tc>
          <w:tcPr>
            <w:tcW w:w="1379" w:type="dxa"/>
            <w:shd w:val="clear" w:color="auto" w:fill="auto"/>
          </w:tcPr>
          <w:p w14:paraId="627D478B" w14:textId="77777777" w:rsidR="00204F37" w:rsidRPr="00E70FDD" w:rsidRDefault="00204F37" w:rsidP="0015746D">
            <w:pPr>
              <w:rPr>
                <w:rFonts w:hint="eastAsia"/>
                <w:color w:val="FF0000"/>
              </w:rPr>
            </w:pPr>
            <w:r w:rsidRPr="00E70FDD">
              <w:rPr>
                <w:rFonts w:hint="eastAsia"/>
                <w:color w:val="FF0000"/>
              </w:rPr>
              <w:t>总价</w:t>
            </w:r>
          </w:p>
        </w:tc>
        <w:tc>
          <w:tcPr>
            <w:tcW w:w="1379" w:type="dxa"/>
            <w:shd w:val="clear" w:color="auto" w:fill="auto"/>
            <w:vAlign w:val="center"/>
          </w:tcPr>
          <w:p w14:paraId="7B2E81E0" w14:textId="77777777" w:rsidR="00204F37" w:rsidRPr="00E70FDD" w:rsidRDefault="00204F37" w:rsidP="0015746D">
            <w:pPr>
              <w:jc w:val="center"/>
              <w:rPr>
                <w:rFonts w:hint="eastAsia"/>
                <w:color w:val="FF0000"/>
              </w:rPr>
            </w:pPr>
          </w:p>
        </w:tc>
        <w:tc>
          <w:tcPr>
            <w:tcW w:w="1379" w:type="dxa"/>
            <w:shd w:val="clear" w:color="auto" w:fill="auto"/>
            <w:vAlign w:val="center"/>
          </w:tcPr>
          <w:p w14:paraId="42395B2C" w14:textId="77777777" w:rsidR="00204F37" w:rsidRPr="00E70FDD" w:rsidRDefault="00204F37" w:rsidP="0015746D">
            <w:pPr>
              <w:jc w:val="center"/>
              <w:rPr>
                <w:rFonts w:hint="eastAsia"/>
                <w:color w:val="FF0000"/>
              </w:rPr>
            </w:pPr>
          </w:p>
        </w:tc>
        <w:tc>
          <w:tcPr>
            <w:tcW w:w="1333" w:type="dxa"/>
            <w:shd w:val="clear" w:color="auto" w:fill="auto"/>
          </w:tcPr>
          <w:p w14:paraId="2D6B76EF" w14:textId="77777777" w:rsidR="00204F37" w:rsidRPr="00E70FDD" w:rsidRDefault="00204F37" w:rsidP="0015746D">
            <w:pPr>
              <w:jc w:val="center"/>
              <w:rPr>
                <w:rFonts w:hint="eastAsia"/>
                <w:color w:val="FF0000"/>
              </w:rPr>
            </w:pPr>
          </w:p>
        </w:tc>
        <w:tc>
          <w:tcPr>
            <w:tcW w:w="1379" w:type="dxa"/>
            <w:shd w:val="clear" w:color="auto" w:fill="auto"/>
            <w:vAlign w:val="center"/>
          </w:tcPr>
          <w:p w14:paraId="0EBE8166" w14:textId="77777777" w:rsidR="00204F37" w:rsidRPr="00E70FDD" w:rsidRDefault="00204F37" w:rsidP="0015746D">
            <w:pPr>
              <w:jc w:val="center"/>
              <w:rPr>
                <w:rFonts w:hint="eastAsia"/>
                <w:color w:val="FF0000"/>
              </w:rPr>
            </w:pPr>
          </w:p>
        </w:tc>
      </w:tr>
      <w:tr w:rsidR="00204F37" w:rsidRPr="00E70FDD" w14:paraId="551514F3" w14:textId="77777777" w:rsidTr="0015746D">
        <w:trPr>
          <w:jc w:val="center"/>
        </w:trPr>
        <w:tc>
          <w:tcPr>
            <w:tcW w:w="1461" w:type="dxa"/>
            <w:vMerge/>
            <w:shd w:val="clear" w:color="auto" w:fill="auto"/>
            <w:vAlign w:val="center"/>
          </w:tcPr>
          <w:p w14:paraId="147B3CF6" w14:textId="77777777" w:rsidR="00204F37" w:rsidRPr="00E70FDD" w:rsidRDefault="00204F37" w:rsidP="0015746D">
            <w:pPr>
              <w:jc w:val="center"/>
              <w:rPr>
                <w:rFonts w:hint="eastAsia"/>
                <w:color w:val="FF0000"/>
              </w:rPr>
            </w:pPr>
          </w:p>
        </w:tc>
        <w:tc>
          <w:tcPr>
            <w:tcW w:w="1379" w:type="dxa"/>
            <w:shd w:val="clear" w:color="auto" w:fill="auto"/>
          </w:tcPr>
          <w:p w14:paraId="56DE5340" w14:textId="77777777" w:rsidR="00204F37" w:rsidRPr="00E70FDD" w:rsidRDefault="00204F37" w:rsidP="0015746D">
            <w:pPr>
              <w:rPr>
                <w:rFonts w:hint="eastAsia"/>
                <w:color w:val="FF0000"/>
              </w:rPr>
            </w:pPr>
            <w:r w:rsidRPr="00E70FDD">
              <w:rPr>
                <w:rFonts w:hint="eastAsia"/>
                <w:color w:val="FF0000"/>
              </w:rPr>
              <w:t>单价</w:t>
            </w:r>
          </w:p>
        </w:tc>
        <w:tc>
          <w:tcPr>
            <w:tcW w:w="1379" w:type="dxa"/>
            <w:shd w:val="clear" w:color="auto" w:fill="auto"/>
            <w:vAlign w:val="center"/>
          </w:tcPr>
          <w:p w14:paraId="2A2CACB2" w14:textId="77777777" w:rsidR="00204F37" w:rsidRPr="00E70FDD" w:rsidRDefault="00204F37" w:rsidP="0015746D">
            <w:pPr>
              <w:jc w:val="center"/>
              <w:rPr>
                <w:rFonts w:hint="eastAsia"/>
                <w:color w:val="FF0000"/>
              </w:rPr>
            </w:pPr>
          </w:p>
        </w:tc>
        <w:tc>
          <w:tcPr>
            <w:tcW w:w="1379" w:type="dxa"/>
            <w:shd w:val="clear" w:color="auto" w:fill="auto"/>
            <w:vAlign w:val="center"/>
          </w:tcPr>
          <w:p w14:paraId="0EE9F877" w14:textId="77777777" w:rsidR="00204F37" w:rsidRPr="00E70FDD" w:rsidRDefault="00204F37" w:rsidP="0015746D">
            <w:pPr>
              <w:jc w:val="center"/>
              <w:rPr>
                <w:rFonts w:hint="eastAsia"/>
                <w:color w:val="FF0000"/>
              </w:rPr>
            </w:pPr>
          </w:p>
        </w:tc>
        <w:tc>
          <w:tcPr>
            <w:tcW w:w="1333" w:type="dxa"/>
            <w:shd w:val="clear" w:color="auto" w:fill="auto"/>
          </w:tcPr>
          <w:p w14:paraId="40EDB1DD" w14:textId="77777777" w:rsidR="00204F37" w:rsidRPr="00E70FDD" w:rsidRDefault="00204F37" w:rsidP="0015746D">
            <w:pPr>
              <w:jc w:val="center"/>
              <w:rPr>
                <w:rFonts w:hint="eastAsia"/>
                <w:color w:val="FF0000"/>
              </w:rPr>
            </w:pPr>
          </w:p>
        </w:tc>
        <w:tc>
          <w:tcPr>
            <w:tcW w:w="1379" w:type="dxa"/>
            <w:shd w:val="clear" w:color="auto" w:fill="auto"/>
            <w:vAlign w:val="center"/>
          </w:tcPr>
          <w:p w14:paraId="79CD53CF" w14:textId="77777777" w:rsidR="00204F37" w:rsidRPr="00E70FDD" w:rsidRDefault="00204F37" w:rsidP="0015746D">
            <w:pPr>
              <w:jc w:val="center"/>
              <w:rPr>
                <w:rFonts w:hint="eastAsia"/>
                <w:color w:val="FF0000"/>
              </w:rPr>
            </w:pPr>
          </w:p>
        </w:tc>
      </w:tr>
      <w:tr w:rsidR="00204F37" w:rsidRPr="00E70FDD" w14:paraId="581C1DF5" w14:textId="77777777" w:rsidTr="0015746D">
        <w:trPr>
          <w:jc w:val="center"/>
        </w:trPr>
        <w:tc>
          <w:tcPr>
            <w:tcW w:w="1461" w:type="dxa"/>
            <w:vMerge w:val="restart"/>
            <w:shd w:val="clear" w:color="auto" w:fill="auto"/>
            <w:vAlign w:val="center"/>
          </w:tcPr>
          <w:p w14:paraId="24D18592" w14:textId="77777777" w:rsidR="00204F37" w:rsidRPr="00E70FDD" w:rsidRDefault="00204F37" w:rsidP="0015746D">
            <w:pPr>
              <w:jc w:val="center"/>
              <w:rPr>
                <w:rFonts w:hint="eastAsia"/>
                <w:color w:val="FF0000"/>
              </w:rPr>
            </w:pPr>
            <w:r w:rsidRPr="00E70FDD">
              <w:rPr>
                <w:rFonts w:hint="eastAsia"/>
                <w:color w:val="FF0000"/>
              </w:rPr>
              <w:t>估价对象</w:t>
            </w:r>
            <w:r w:rsidRPr="00E70FDD">
              <w:rPr>
                <w:rFonts w:hint="eastAsia"/>
                <w:color w:val="FF0000"/>
              </w:rPr>
              <w:t>2</w:t>
            </w:r>
          </w:p>
        </w:tc>
        <w:tc>
          <w:tcPr>
            <w:tcW w:w="1379" w:type="dxa"/>
            <w:shd w:val="clear" w:color="auto" w:fill="auto"/>
          </w:tcPr>
          <w:p w14:paraId="14FDFCF8" w14:textId="77777777" w:rsidR="00204F37" w:rsidRPr="00E70FDD" w:rsidRDefault="00204F37" w:rsidP="0015746D">
            <w:pPr>
              <w:rPr>
                <w:rFonts w:hint="eastAsia"/>
                <w:color w:val="FF0000"/>
              </w:rPr>
            </w:pPr>
            <w:r w:rsidRPr="00E70FDD">
              <w:rPr>
                <w:rFonts w:hint="eastAsia"/>
                <w:color w:val="FF0000"/>
              </w:rPr>
              <w:t>总价</w:t>
            </w:r>
          </w:p>
        </w:tc>
        <w:tc>
          <w:tcPr>
            <w:tcW w:w="1379" w:type="dxa"/>
            <w:shd w:val="clear" w:color="auto" w:fill="auto"/>
            <w:vAlign w:val="center"/>
          </w:tcPr>
          <w:p w14:paraId="6EDE8225" w14:textId="77777777" w:rsidR="00204F37" w:rsidRPr="00E70FDD" w:rsidRDefault="00204F37" w:rsidP="0015746D">
            <w:pPr>
              <w:jc w:val="center"/>
              <w:rPr>
                <w:rFonts w:hint="eastAsia"/>
                <w:color w:val="FF0000"/>
              </w:rPr>
            </w:pPr>
          </w:p>
        </w:tc>
        <w:tc>
          <w:tcPr>
            <w:tcW w:w="1379" w:type="dxa"/>
            <w:shd w:val="clear" w:color="auto" w:fill="auto"/>
            <w:vAlign w:val="center"/>
          </w:tcPr>
          <w:p w14:paraId="6933AD4A" w14:textId="77777777" w:rsidR="00204F37" w:rsidRPr="00E70FDD" w:rsidRDefault="00204F37" w:rsidP="0015746D">
            <w:pPr>
              <w:jc w:val="center"/>
              <w:rPr>
                <w:rFonts w:hint="eastAsia"/>
                <w:color w:val="FF0000"/>
              </w:rPr>
            </w:pPr>
          </w:p>
        </w:tc>
        <w:tc>
          <w:tcPr>
            <w:tcW w:w="2712" w:type="dxa"/>
            <w:gridSpan w:val="2"/>
            <w:shd w:val="clear" w:color="auto" w:fill="auto"/>
          </w:tcPr>
          <w:p w14:paraId="7E8BE6A4" w14:textId="77777777" w:rsidR="00204F37" w:rsidRPr="00E70FDD" w:rsidRDefault="00204F37" w:rsidP="0015746D">
            <w:pPr>
              <w:jc w:val="center"/>
              <w:rPr>
                <w:rFonts w:hint="eastAsia"/>
                <w:color w:val="FF0000"/>
              </w:rPr>
            </w:pPr>
          </w:p>
        </w:tc>
      </w:tr>
      <w:tr w:rsidR="00204F37" w:rsidRPr="00E70FDD" w14:paraId="7810F6C9" w14:textId="77777777" w:rsidTr="0015746D">
        <w:trPr>
          <w:jc w:val="center"/>
        </w:trPr>
        <w:tc>
          <w:tcPr>
            <w:tcW w:w="1461" w:type="dxa"/>
            <w:vMerge/>
            <w:shd w:val="clear" w:color="auto" w:fill="auto"/>
            <w:vAlign w:val="center"/>
          </w:tcPr>
          <w:p w14:paraId="49B62DEC" w14:textId="77777777" w:rsidR="00204F37" w:rsidRPr="00E70FDD" w:rsidRDefault="00204F37" w:rsidP="0015746D">
            <w:pPr>
              <w:jc w:val="center"/>
              <w:rPr>
                <w:rFonts w:hint="eastAsia"/>
                <w:color w:val="FF0000"/>
              </w:rPr>
            </w:pPr>
          </w:p>
        </w:tc>
        <w:tc>
          <w:tcPr>
            <w:tcW w:w="1379" w:type="dxa"/>
            <w:shd w:val="clear" w:color="auto" w:fill="auto"/>
          </w:tcPr>
          <w:p w14:paraId="6D0CA27B" w14:textId="77777777" w:rsidR="00204F37" w:rsidRPr="00E70FDD" w:rsidRDefault="00204F37" w:rsidP="0015746D">
            <w:pPr>
              <w:rPr>
                <w:rFonts w:hint="eastAsia"/>
                <w:color w:val="FF0000"/>
              </w:rPr>
            </w:pPr>
            <w:r w:rsidRPr="00E70FDD">
              <w:rPr>
                <w:rFonts w:hint="eastAsia"/>
                <w:color w:val="FF0000"/>
              </w:rPr>
              <w:t>单价</w:t>
            </w:r>
          </w:p>
        </w:tc>
        <w:tc>
          <w:tcPr>
            <w:tcW w:w="1379" w:type="dxa"/>
            <w:shd w:val="clear" w:color="auto" w:fill="auto"/>
            <w:vAlign w:val="center"/>
          </w:tcPr>
          <w:p w14:paraId="18C22A2B" w14:textId="77777777" w:rsidR="00204F37" w:rsidRPr="00E70FDD" w:rsidRDefault="00204F37" w:rsidP="0015746D">
            <w:pPr>
              <w:jc w:val="center"/>
              <w:rPr>
                <w:rFonts w:hint="eastAsia"/>
                <w:color w:val="FF0000"/>
              </w:rPr>
            </w:pPr>
          </w:p>
        </w:tc>
        <w:tc>
          <w:tcPr>
            <w:tcW w:w="1379" w:type="dxa"/>
            <w:shd w:val="clear" w:color="auto" w:fill="auto"/>
            <w:vAlign w:val="center"/>
          </w:tcPr>
          <w:p w14:paraId="6BD8733C" w14:textId="77777777" w:rsidR="00204F37" w:rsidRPr="00E70FDD" w:rsidRDefault="00204F37" w:rsidP="0015746D">
            <w:pPr>
              <w:jc w:val="center"/>
              <w:rPr>
                <w:rFonts w:hint="eastAsia"/>
                <w:color w:val="FF0000"/>
              </w:rPr>
            </w:pPr>
          </w:p>
        </w:tc>
        <w:tc>
          <w:tcPr>
            <w:tcW w:w="2712" w:type="dxa"/>
            <w:gridSpan w:val="2"/>
            <w:shd w:val="clear" w:color="auto" w:fill="auto"/>
          </w:tcPr>
          <w:p w14:paraId="69C9A6CD" w14:textId="77777777" w:rsidR="00204F37" w:rsidRPr="00E70FDD" w:rsidRDefault="00204F37" w:rsidP="0015746D">
            <w:pPr>
              <w:jc w:val="center"/>
              <w:rPr>
                <w:rFonts w:hint="eastAsia"/>
                <w:color w:val="FF0000"/>
              </w:rPr>
            </w:pPr>
          </w:p>
        </w:tc>
      </w:tr>
      <w:tr w:rsidR="00204F37" w:rsidRPr="00E70FDD" w14:paraId="219B1E66" w14:textId="77777777" w:rsidTr="0015746D">
        <w:trPr>
          <w:jc w:val="center"/>
        </w:trPr>
        <w:tc>
          <w:tcPr>
            <w:tcW w:w="1461" w:type="dxa"/>
            <w:vMerge w:val="restart"/>
            <w:shd w:val="clear" w:color="auto" w:fill="auto"/>
            <w:vAlign w:val="center"/>
          </w:tcPr>
          <w:p w14:paraId="3DD887F0" w14:textId="77777777" w:rsidR="00204F37" w:rsidRPr="00E70FDD" w:rsidRDefault="00204F37" w:rsidP="0015746D">
            <w:pPr>
              <w:jc w:val="center"/>
              <w:rPr>
                <w:rFonts w:hint="eastAsia"/>
                <w:color w:val="FF0000"/>
              </w:rPr>
            </w:pPr>
            <w:r w:rsidRPr="00E70FDD">
              <w:rPr>
                <w:color w:val="FF0000"/>
              </w:rPr>
              <w:t>……</w:t>
            </w:r>
            <w:r w:rsidRPr="00E70FDD">
              <w:rPr>
                <w:rFonts w:hint="eastAsia"/>
                <w:color w:val="FF0000"/>
              </w:rPr>
              <w:t>.</w:t>
            </w:r>
          </w:p>
        </w:tc>
        <w:tc>
          <w:tcPr>
            <w:tcW w:w="1379" w:type="dxa"/>
            <w:shd w:val="clear" w:color="auto" w:fill="auto"/>
          </w:tcPr>
          <w:p w14:paraId="36E3D2E3" w14:textId="77777777" w:rsidR="00204F37" w:rsidRPr="00E70FDD" w:rsidRDefault="00204F37" w:rsidP="0015746D">
            <w:pPr>
              <w:rPr>
                <w:rFonts w:hint="eastAsia"/>
                <w:color w:val="FF0000"/>
              </w:rPr>
            </w:pPr>
            <w:r w:rsidRPr="00E70FDD">
              <w:rPr>
                <w:rFonts w:hint="eastAsia"/>
                <w:color w:val="FF0000"/>
              </w:rPr>
              <w:t>总价</w:t>
            </w:r>
          </w:p>
        </w:tc>
        <w:tc>
          <w:tcPr>
            <w:tcW w:w="1379" w:type="dxa"/>
            <w:shd w:val="clear" w:color="auto" w:fill="auto"/>
            <w:vAlign w:val="center"/>
          </w:tcPr>
          <w:p w14:paraId="5D1E19FE" w14:textId="77777777" w:rsidR="00204F37" w:rsidRPr="00E70FDD" w:rsidRDefault="00204F37" w:rsidP="0015746D">
            <w:pPr>
              <w:jc w:val="center"/>
              <w:rPr>
                <w:rFonts w:hint="eastAsia"/>
                <w:color w:val="FF0000"/>
              </w:rPr>
            </w:pPr>
          </w:p>
        </w:tc>
        <w:tc>
          <w:tcPr>
            <w:tcW w:w="1379" w:type="dxa"/>
            <w:shd w:val="clear" w:color="auto" w:fill="auto"/>
            <w:vAlign w:val="center"/>
          </w:tcPr>
          <w:p w14:paraId="66D802B5" w14:textId="77777777" w:rsidR="00204F37" w:rsidRPr="00E70FDD" w:rsidRDefault="00204F37" w:rsidP="0015746D">
            <w:pPr>
              <w:jc w:val="center"/>
              <w:rPr>
                <w:rFonts w:hint="eastAsia"/>
                <w:color w:val="FF0000"/>
              </w:rPr>
            </w:pPr>
          </w:p>
        </w:tc>
        <w:tc>
          <w:tcPr>
            <w:tcW w:w="2712" w:type="dxa"/>
            <w:gridSpan w:val="2"/>
            <w:shd w:val="clear" w:color="auto" w:fill="auto"/>
          </w:tcPr>
          <w:p w14:paraId="07ECC701" w14:textId="77777777" w:rsidR="00204F37" w:rsidRPr="00E70FDD" w:rsidRDefault="00204F37" w:rsidP="0015746D">
            <w:pPr>
              <w:jc w:val="center"/>
              <w:rPr>
                <w:rFonts w:hint="eastAsia"/>
                <w:color w:val="FF0000"/>
              </w:rPr>
            </w:pPr>
          </w:p>
        </w:tc>
      </w:tr>
      <w:tr w:rsidR="00204F37" w:rsidRPr="00E70FDD" w14:paraId="20A2C3F6" w14:textId="77777777" w:rsidTr="0015746D">
        <w:trPr>
          <w:jc w:val="center"/>
        </w:trPr>
        <w:tc>
          <w:tcPr>
            <w:tcW w:w="1461" w:type="dxa"/>
            <w:vMerge/>
            <w:shd w:val="clear" w:color="auto" w:fill="auto"/>
            <w:vAlign w:val="center"/>
          </w:tcPr>
          <w:p w14:paraId="56E9E8E6" w14:textId="77777777" w:rsidR="00204F37" w:rsidRPr="00E70FDD" w:rsidRDefault="00204F37" w:rsidP="0015746D">
            <w:pPr>
              <w:jc w:val="center"/>
              <w:rPr>
                <w:rFonts w:hint="eastAsia"/>
                <w:color w:val="FF0000"/>
              </w:rPr>
            </w:pPr>
          </w:p>
        </w:tc>
        <w:tc>
          <w:tcPr>
            <w:tcW w:w="1379" w:type="dxa"/>
            <w:shd w:val="clear" w:color="auto" w:fill="auto"/>
          </w:tcPr>
          <w:p w14:paraId="6698A215" w14:textId="77777777" w:rsidR="00204F37" w:rsidRPr="00E70FDD" w:rsidRDefault="00204F37" w:rsidP="0015746D">
            <w:pPr>
              <w:rPr>
                <w:rFonts w:hint="eastAsia"/>
                <w:color w:val="FF0000"/>
              </w:rPr>
            </w:pPr>
            <w:r w:rsidRPr="00E70FDD">
              <w:rPr>
                <w:rFonts w:hint="eastAsia"/>
                <w:color w:val="FF0000"/>
              </w:rPr>
              <w:t>单价</w:t>
            </w:r>
          </w:p>
        </w:tc>
        <w:tc>
          <w:tcPr>
            <w:tcW w:w="1379" w:type="dxa"/>
            <w:shd w:val="clear" w:color="auto" w:fill="auto"/>
            <w:vAlign w:val="center"/>
          </w:tcPr>
          <w:p w14:paraId="088EFA5D" w14:textId="77777777" w:rsidR="00204F37" w:rsidRPr="00E70FDD" w:rsidRDefault="00204F37" w:rsidP="0015746D">
            <w:pPr>
              <w:jc w:val="center"/>
              <w:rPr>
                <w:rFonts w:hint="eastAsia"/>
                <w:color w:val="FF0000"/>
              </w:rPr>
            </w:pPr>
          </w:p>
        </w:tc>
        <w:tc>
          <w:tcPr>
            <w:tcW w:w="1379" w:type="dxa"/>
            <w:shd w:val="clear" w:color="auto" w:fill="auto"/>
            <w:vAlign w:val="center"/>
          </w:tcPr>
          <w:p w14:paraId="7027897D" w14:textId="77777777" w:rsidR="00204F37" w:rsidRPr="00E70FDD" w:rsidRDefault="00204F37" w:rsidP="0015746D">
            <w:pPr>
              <w:jc w:val="center"/>
              <w:rPr>
                <w:rFonts w:hint="eastAsia"/>
                <w:color w:val="FF0000"/>
              </w:rPr>
            </w:pPr>
          </w:p>
        </w:tc>
        <w:tc>
          <w:tcPr>
            <w:tcW w:w="2712" w:type="dxa"/>
            <w:gridSpan w:val="2"/>
            <w:shd w:val="clear" w:color="auto" w:fill="auto"/>
          </w:tcPr>
          <w:p w14:paraId="37D27A18" w14:textId="77777777" w:rsidR="00204F37" w:rsidRPr="00E70FDD" w:rsidRDefault="00204F37" w:rsidP="0015746D">
            <w:pPr>
              <w:jc w:val="center"/>
              <w:rPr>
                <w:rFonts w:hint="eastAsia"/>
                <w:color w:val="FF0000"/>
              </w:rPr>
            </w:pPr>
          </w:p>
        </w:tc>
      </w:tr>
      <w:tr w:rsidR="00204F37" w:rsidRPr="00E70FDD" w14:paraId="4EA5957E" w14:textId="77777777" w:rsidTr="0015746D">
        <w:trPr>
          <w:jc w:val="center"/>
        </w:trPr>
        <w:tc>
          <w:tcPr>
            <w:tcW w:w="1461" w:type="dxa"/>
            <w:vMerge w:val="restart"/>
            <w:shd w:val="clear" w:color="auto" w:fill="auto"/>
            <w:vAlign w:val="center"/>
          </w:tcPr>
          <w:p w14:paraId="1F4474A8" w14:textId="77777777" w:rsidR="00204F37" w:rsidRPr="00E70FDD" w:rsidRDefault="00204F37" w:rsidP="0015746D">
            <w:pPr>
              <w:jc w:val="center"/>
              <w:rPr>
                <w:rFonts w:hint="eastAsia"/>
                <w:color w:val="FF0000"/>
              </w:rPr>
            </w:pPr>
            <w:r w:rsidRPr="00E70FDD">
              <w:rPr>
                <w:rFonts w:hint="eastAsia"/>
                <w:color w:val="FF0000"/>
              </w:rPr>
              <w:t>汇总</w:t>
            </w:r>
          </w:p>
        </w:tc>
        <w:tc>
          <w:tcPr>
            <w:tcW w:w="1379" w:type="dxa"/>
            <w:shd w:val="clear" w:color="auto" w:fill="auto"/>
          </w:tcPr>
          <w:p w14:paraId="203C2507" w14:textId="77777777" w:rsidR="00204F37" w:rsidRPr="00E70FDD" w:rsidRDefault="00204F37" w:rsidP="0015746D">
            <w:pPr>
              <w:rPr>
                <w:rFonts w:hint="eastAsia"/>
                <w:color w:val="FF0000"/>
              </w:rPr>
            </w:pPr>
            <w:r w:rsidRPr="00E70FDD">
              <w:rPr>
                <w:rFonts w:hint="eastAsia"/>
                <w:color w:val="FF0000"/>
              </w:rPr>
              <w:t>总价</w:t>
            </w:r>
          </w:p>
        </w:tc>
        <w:tc>
          <w:tcPr>
            <w:tcW w:w="5470" w:type="dxa"/>
            <w:gridSpan w:val="4"/>
            <w:shd w:val="clear" w:color="auto" w:fill="auto"/>
          </w:tcPr>
          <w:p w14:paraId="3E6548C5" w14:textId="77777777" w:rsidR="00204F37" w:rsidRPr="00E70FDD" w:rsidRDefault="00204F37" w:rsidP="0015746D">
            <w:pPr>
              <w:jc w:val="center"/>
              <w:rPr>
                <w:rFonts w:hint="eastAsia"/>
                <w:color w:val="FF0000"/>
              </w:rPr>
            </w:pPr>
          </w:p>
        </w:tc>
      </w:tr>
      <w:tr w:rsidR="00204F37" w:rsidRPr="00E70FDD" w14:paraId="2E10DBFA" w14:textId="77777777" w:rsidTr="0015746D">
        <w:trPr>
          <w:jc w:val="center"/>
        </w:trPr>
        <w:tc>
          <w:tcPr>
            <w:tcW w:w="1461" w:type="dxa"/>
            <w:vMerge/>
            <w:shd w:val="clear" w:color="auto" w:fill="auto"/>
          </w:tcPr>
          <w:p w14:paraId="4164DA24" w14:textId="77777777" w:rsidR="00204F37" w:rsidRPr="00E70FDD" w:rsidRDefault="00204F37" w:rsidP="0015746D">
            <w:pPr>
              <w:rPr>
                <w:rFonts w:hint="eastAsia"/>
                <w:color w:val="FF0000"/>
              </w:rPr>
            </w:pPr>
          </w:p>
        </w:tc>
        <w:tc>
          <w:tcPr>
            <w:tcW w:w="1379" w:type="dxa"/>
            <w:shd w:val="clear" w:color="auto" w:fill="auto"/>
          </w:tcPr>
          <w:p w14:paraId="551168F9" w14:textId="77777777" w:rsidR="00204F37" w:rsidRPr="00E70FDD" w:rsidRDefault="00204F37" w:rsidP="0015746D">
            <w:pPr>
              <w:rPr>
                <w:rFonts w:hint="eastAsia"/>
                <w:color w:val="FF0000"/>
              </w:rPr>
            </w:pPr>
            <w:r w:rsidRPr="00E70FDD">
              <w:rPr>
                <w:rFonts w:hint="eastAsia"/>
                <w:color w:val="FF0000"/>
              </w:rPr>
              <w:t>单价</w:t>
            </w:r>
          </w:p>
        </w:tc>
        <w:tc>
          <w:tcPr>
            <w:tcW w:w="5470" w:type="dxa"/>
            <w:gridSpan w:val="4"/>
            <w:shd w:val="clear" w:color="auto" w:fill="auto"/>
          </w:tcPr>
          <w:p w14:paraId="17F506C1" w14:textId="77777777" w:rsidR="00204F37" w:rsidRPr="00E70FDD" w:rsidRDefault="00204F37" w:rsidP="0015746D">
            <w:pPr>
              <w:jc w:val="center"/>
              <w:rPr>
                <w:rFonts w:hint="eastAsia"/>
                <w:color w:val="FF0000"/>
              </w:rPr>
            </w:pPr>
          </w:p>
        </w:tc>
      </w:tr>
    </w:tbl>
    <w:p w14:paraId="57D3D2B2" w14:textId="77777777" w:rsidR="00204F37" w:rsidRPr="00804BBB" w:rsidRDefault="00204F37" w:rsidP="00204F37">
      <w:pPr>
        <w:ind w:left="1260"/>
        <w:rPr>
          <w:rFonts w:hint="eastAsia"/>
          <w:b/>
          <w:color w:val="FF0000"/>
        </w:rPr>
      </w:pPr>
      <w:r w:rsidRPr="00804BBB">
        <w:rPr>
          <w:rFonts w:hint="eastAsia"/>
          <w:b/>
          <w:color w:val="FF0000"/>
        </w:rPr>
        <w:t>抵押价值评估结果汇总表</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1107"/>
        <w:gridCol w:w="1380"/>
        <w:gridCol w:w="1380"/>
        <w:gridCol w:w="1380"/>
        <w:gridCol w:w="1380"/>
      </w:tblGrid>
      <w:tr w:rsidR="00204F37" w:rsidRPr="00E70FDD" w14:paraId="4584E9A6" w14:textId="77777777" w:rsidTr="0015746D">
        <w:tc>
          <w:tcPr>
            <w:tcW w:w="3800" w:type="dxa"/>
            <w:gridSpan w:val="2"/>
            <w:vMerge w:val="restart"/>
            <w:shd w:val="clear" w:color="auto" w:fill="auto"/>
          </w:tcPr>
          <w:p w14:paraId="7446DE70" w14:textId="77777777" w:rsidR="00204F37" w:rsidRPr="00E70FDD" w:rsidRDefault="00204F37" w:rsidP="0015746D">
            <w:pPr>
              <w:rPr>
                <w:rFonts w:hint="eastAsia"/>
                <w:color w:val="FF0000"/>
              </w:rPr>
            </w:pPr>
          </w:p>
        </w:tc>
        <w:tc>
          <w:tcPr>
            <w:tcW w:w="2760" w:type="dxa"/>
            <w:gridSpan w:val="2"/>
            <w:shd w:val="clear" w:color="auto" w:fill="auto"/>
          </w:tcPr>
          <w:p w14:paraId="5DD05E7B" w14:textId="77777777" w:rsidR="00204F37" w:rsidRPr="00E70FDD" w:rsidRDefault="00204F37" w:rsidP="0015746D">
            <w:pPr>
              <w:jc w:val="center"/>
              <w:rPr>
                <w:rFonts w:hint="eastAsia"/>
                <w:color w:val="FF0000"/>
              </w:rPr>
            </w:pPr>
            <w:r w:rsidRPr="00E70FDD">
              <w:rPr>
                <w:rFonts w:hint="eastAsia"/>
                <w:color w:val="FF0000"/>
              </w:rPr>
              <w:t>估价对象</w:t>
            </w:r>
            <w:r w:rsidRPr="00E70FDD">
              <w:rPr>
                <w:rFonts w:hint="eastAsia"/>
                <w:color w:val="FF0000"/>
              </w:rPr>
              <w:t>1</w:t>
            </w:r>
          </w:p>
        </w:tc>
        <w:tc>
          <w:tcPr>
            <w:tcW w:w="1380" w:type="dxa"/>
            <w:vMerge w:val="restart"/>
            <w:shd w:val="clear" w:color="auto" w:fill="auto"/>
            <w:vAlign w:val="center"/>
          </w:tcPr>
          <w:p w14:paraId="1DC56ED3" w14:textId="77777777" w:rsidR="00204F37" w:rsidRPr="00E70FDD" w:rsidRDefault="00204F37" w:rsidP="0015746D">
            <w:pPr>
              <w:jc w:val="center"/>
              <w:rPr>
                <w:rFonts w:hint="eastAsia"/>
                <w:color w:val="FF0000"/>
              </w:rPr>
            </w:pPr>
            <w:r w:rsidRPr="00E70FDD">
              <w:rPr>
                <w:rFonts w:hint="eastAsia"/>
                <w:color w:val="FF0000"/>
              </w:rPr>
              <w:t>估价对象</w:t>
            </w:r>
            <w:r w:rsidRPr="00E70FDD">
              <w:rPr>
                <w:rFonts w:hint="eastAsia"/>
                <w:color w:val="FF0000"/>
              </w:rPr>
              <w:t>2</w:t>
            </w:r>
          </w:p>
        </w:tc>
        <w:tc>
          <w:tcPr>
            <w:tcW w:w="1380" w:type="dxa"/>
            <w:vMerge w:val="restart"/>
            <w:shd w:val="clear" w:color="auto" w:fill="auto"/>
            <w:vAlign w:val="center"/>
          </w:tcPr>
          <w:p w14:paraId="3A395BD6" w14:textId="77777777" w:rsidR="00204F37" w:rsidRPr="00E70FDD" w:rsidRDefault="00204F37" w:rsidP="0015746D">
            <w:pPr>
              <w:jc w:val="center"/>
              <w:rPr>
                <w:rFonts w:hint="eastAsia"/>
                <w:color w:val="FF0000"/>
              </w:rPr>
            </w:pPr>
            <w:r w:rsidRPr="00E70FDD">
              <w:rPr>
                <w:rFonts w:hint="eastAsia"/>
                <w:color w:val="FF0000"/>
              </w:rPr>
              <w:t>估价对象</w:t>
            </w:r>
            <w:r w:rsidRPr="00E70FDD">
              <w:rPr>
                <w:rFonts w:hint="eastAsia"/>
                <w:color w:val="FF0000"/>
              </w:rPr>
              <w:t>3</w:t>
            </w:r>
          </w:p>
        </w:tc>
      </w:tr>
      <w:tr w:rsidR="00204F37" w:rsidRPr="00E70FDD" w14:paraId="447FEDE4" w14:textId="77777777" w:rsidTr="0015746D">
        <w:tc>
          <w:tcPr>
            <w:tcW w:w="3800" w:type="dxa"/>
            <w:gridSpan w:val="2"/>
            <w:vMerge/>
            <w:shd w:val="clear" w:color="auto" w:fill="auto"/>
          </w:tcPr>
          <w:p w14:paraId="17045508" w14:textId="77777777" w:rsidR="00204F37" w:rsidRPr="00E70FDD" w:rsidRDefault="00204F37" w:rsidP="0015746D">
            <w:pPr>
              <w:rPr>
                <w:rFonts w:hint="eastAsia"/>
                <w:color w:val="FF0000"/>
              </w:rPr>
            </w:pPr>
          </w:p>
        </w:tc>
        <w:tc>
          <w:tcPr>
            <w:tcW w:w="1380" w:type="dxa"/>
            <w:shd w:val="clear" w:color="auto" w:fill="auto"/>
          </w:tcPr>
          <w:p w14:paraId="1C3ED193" w14:textId="77777777" w:rsidR="00204F37" w:rsidRPr="00E70FDD" w:rsidRDefault="00204F37" w:rsidP="0015746D">
            <w:pPr>
              <w:rPr>
                <w:rFonts w:hint="eastAsia"/>
                <w:color w:val="FF0000"/>
              </w:rPr>
            </w:pPr>
            <w:r w:rsidRPr="00E70FDD">
              <w:rPr>
                <w:rFonts w:hint="eastAsia"/>
                <w:color w:val="FF0000"/>
              </w:rPr>
              <w:t>主评估物</w:t>
            </w:r>
          </w:p>
        </w:tc>
        <w:tc>
          <w:tcPr>
            <w:tcW w:w="1380" w:type="dxa"/>
            <w:shd w:val="clear" w:color="auto" w:fill="auto"/>
          </w:tcPr>
          <w:p w14:paraId="30FABAB0" w14:textId="77777777" w:rsidR="00204F37" w:rsidRPr="00E70FDD" w:rsidRDefault="00204F37" w:rsidP="0015746D">
            <w:pPr>
              <w:rPr>
                <w:rFonts w:hint="eastAsia"/>
                <w:color w:val="FF0000"/>
              </w:rPr>
            </w:pPr>
            <w:r w:rsidRPr="00E70FDD">
              <w:rPr>
                <w:rFonts w:hint="eastAsia"/>
                <w:color w:val="FF0000"/>
              </w:rPr>
              <w:t>附属物</w:t>
            </w:r>
          </w:p>
        </w:tc>
        <w:tc>
          <w:tcPr>
            <w:tcW w:w="1380" w:type="dxa"/>
            <w:vMerge/>
            <w:shd w:val="clear" w:color="auto" w:fill="auto"/>
          </w:tcPr>
          <w:p w14:paraId="1DD8B3F4" w14:textId="77777777" w:rsidR="00204F37" w:rsidRPr="00E70FDD" w:rsidRDefault="00204F37" w:rsidP="0015746D">
            <w:pPr>
              <w:rPr>
                <w:rFonts w:hint="eastAsia"/>
                <w:color w:val="FF0000"/>
              </w:rPr>
            </w:pPr>
          </w:p>
        </w:tc>
        <w:tc>
          <w:tcPr>
            <w:tcW w:w="1380" w:type="dxa"/>
            <w:vMerge/>
            <w:shd w:val="clear" w:color="auto" w:fill="auto"/>
          </w:tcPr>
          <w:p w14:paraId="1D7C4C18" w14:textId="77777777" w:rsidR="00204F37" w:rsidRPr="00E70FDD" w:rsidRDefault="00204F37" w:rsidP="0015746D">
            <w:pPr>
              <w:rPr>
                <w:rFonts w:hint="eastAsia"/>
                <w:color w:val="FF0000"/>
              </w:rPr>
            </w:pPr>
          </w:p>
        </w:tc>
      </w:tr>
      <w:tr w:rsidR="00204F37" w:rsidRPr="00E70FDD" w14:paraId="43731E4E" w14:textId="77777777" w:rsidTr="0015746D">
        <w:tc>
          <w:tcPr>
            <w:tcW w:w="2693" w:type="dxa"/>
            <w:vMerge w:val="restart"/>
            <w:shd w:val="clear" w:color="auto" w:fill="auto"/>
          </w:tcPr>
          <w:p w14:paraId="7AD60E01" w14:textId="77777777" w:rsidR="00204F37" w:rsidRPr="00E70FDD" w:rsidRDefault="00204F37" w:rsidP="0015746D">
            <w:pPr>
              <w:rPr>
                <w:rFonts w:hint="eastAsia"/>
                <w:color w:val="FF0000"/>
              </w:rPr>
            </w:pPr>
            <w:r w:rsidRPr="00E70FDD">
              <w:rPr>
                <w:rFonts w:hint="eastAsia"/>
                <w:color w:val="FF0000"/>
              </w:rPr>
              <w:t>1</w:t>
            </w:r>
            <w:r w:rsidRPr="00E70FDD">
              <w:rPr>
                <w:rFonts w:hint="eastAsia"/>
                <w:color w:val="FF0000"/>
              </w:rPr>
              <w:t>、假定未设立法定优先受偿权下的价值</w:t>
            </w:r>
          </w:p>
        </w:tc>
        <w:tc>
          <w:tcPr>
            <w:tcW w:w="1107" w:type="dxa"/>
            <w:shd w:val="clear" w:color="auto" w:fill="auto"/>
          </w:tcPr>
          <w:p w14:paraId="00E435D4" w14:textId="77777777" w:rsidR="00204F37" w:rsidRPr="00E70FDD" w:rsidRDefault="00204F37" w:rsidP="0015746D">
            <w:pPr>
              <w:rPr>
                <w:rFonts w:hint="eastAsia"/>
                <w:color w:val="FF0000"/>
              </w:rPr>
            </w:pPr>
            <w:r w:rsidRPr="00E70FDD">
              <w:rPr>
                <w:rFonts w:hint="eastAsia"/>
                <w:color w:val="FF0000"/>
              </w:rPr>
              <w:t>总价</w:t>
            </w:r>
          </w:p>
        </w:tc>
        <w:tc>
          <w:tcPr>
            <w:tcW w:w="1380" w:type="dxa"/>
            <w:shd w:val="clear" w:color="auto" w:fill="auto"/>
          </w:tcPr>
          <w:p w14:paraId="4DF1A410" w14:textId="77777777" w:rsidR="00204F37" w:rsidRPr="00E70FDD" w:rsidRDefault="00204F37" w:rsidP="0015746D">
            <w:pPr>
              <w:rPr>
                <w:rFonts w:hint="eastAsia"/>
                <w:color w:val="FF0000"/>
              </w:rPr>
            </w:pPr>
          </w:p>
        </w:tc>
        <w:tc>
          <w:tcPr>
            <w:tcW w:w="1380" w:type="dxa"/>
            <w:shd w:val="clear" w:color="auto" w:fill="auto"/>
          </w:tcPr>
          <w:p w14:paraId="4A2FCD6F" w14:textId="77777777" w:rsidR="00204F37" w:rsidRPr="00E70FDD" w:rsidRDefault="00204F37" w:rsidP="0015746D">
            <w:pPr>
              <w:rPr>
                <w:rFonts w:hint="eastAsia"/>
                <w:color w:val="FF0000"/>
              </w:rPr>
            </w:pPr>
          </w:p>
        </w:tc>
        <w:tc>
          <w:tcPr>
            <w:tcW w:w="1380" w:type="dxa"/>
            <w:shd w:val="clear" w:color="auto" w:fill="auto"/>
          </w:tcPr>
          <w:p w14:paraId="26E8F58A" w14:textId="77777777" w:rsidR="00204F37" w:rsidRPr="00E70FDD" w:rsidRDefault="00204F37" w:rsidP="0015746D">
            <w:pPr>
              <w:rPr>
                <w:rFonts w:hint="eastAsia"/>
                <w:color w:val="FF0000"/>
              </w:rPr>
            </w:pPr>
          </w:p>
        </w:tc>
        <w:tc>
          <w:tcPr>
            <w:tcW w:w="1380" w:type="dxa"/>
            <w:shd w:val="clear" w:color="auto" w:fill="auto"/>
          </w:tcPr>
          <w:p w14:paraId="52207D48" w14:textId="77777777" w:rsidR="00204F37" w:rsidRPr="00E70FDD" w:rsidRDefault="00204F37" w:rsidP="0015746D">
            <w:pPr>
              <w:rPr>
                <w:rFonts w:hint="eastAsia"/>
                <w:color w:val="FF0000"/>
              </w:rPr>
            </w:pPr>
          </w:p>
        </w:tc>
      </w:tr>
      <w:tr w:rsidR="00204F37" w:rsidRPr="00E70FDD" w14:paraId="750AD86E" w14:textId="77777777" w:rsidTr="0015746D">
        <w:tc>
          <w:tcPr>
            <w:tcW w:w="2693" w:type="dxa"/>
            <w:vMerge/>
            <w:shd w:val="clear" w:color="auto" w:fill="auto"/>
          </w:tcPr>
          <w:p w14:paraId="325E666F" w14:textId="77777777" w:rsidR="00204F37" w:rsidRPr="00E70FDD" w:rsidRDefault="00204F37" w:rsidP="0015746D">
            <w:pPr>
              <w:rPr>
                <w:rFonts w:hint="eastAsia"/>
                <w:color w:val="FF0000"/>
              </w:rPr>
            </w:pPr>
          </w:p>
        </w:tc>
        <w:tc>
          <w:tcPr>
            <w:tcW w:w="1107" w:type="dxa"/>
            <w:shd w:val="clear" w:color="auto" w:fill="auto"/>
          </w:tcPr>
          <w:p w14:paraId="6A8C90D4" w14:textId="77777777" w:rsidR="00204F37" w:rsidRPr="00E70FDD" w:rsidRDefault="00204F37" w:rsidP="0015746D">
            <w:pPr>
              <w:rPr>
                <w:rFonts w:hint="eastAsia"/>
                <w:color w:val="FF0000"/>
              </w:rPr>
            </w:pPr>
            <w:r w:rsidRPr="00E70FDD">
              <w:rPr>
                <w:rFonts w:hint="eastAsia"/>
                <w:color w:val="FF0000"/>
              </w:rPr>
              <w:t>单价</w:t>
            </w:r>
          </w:p>
        </w:tc>
        <w:tc>
          <w:tcPr>
            <w:tcW w:w="1380" w:type="dxa"/>
            <w:shd w:val="clear" w:color="auto" w:fill="auto"/>
          </w:tcPr>
          <w:p w14:paraId="2D9D136C" w14:textId="77777777" w:rsidR="00204F37" w:rsidRPr="00E70FDD" w:rsidRDefault="00204F37" w:rsidP="0015746D">
            <w:pPr>
              <w:rPr>
                <w:rFonts w:hint="eastAsia"/>
                <w:color w:val="FF0000"/>
              </w:rPr>
            </w:pPr>
          </w:p>
        </w:tc>
        <w:tc>
          <w:tcPr>
            <w:tcW w:w="1380" w:type="dxa"/>
            <w:shd w:val="clear" w:color="auto" w:fill="auto"/>
          </w:tcPr>
          <w:p w14:paraId="7DFEDA1E" w14:textId="77777777" w:rsidR="00204F37" w:rsidRPr="00E70FDD" w:rsidRDefault="00204F37" w:rsidP="0015746D">
            <w:pPr>
              <w:rPr>
                <w:rFonts w:hint="eastAsia"/>
                <w:color w:val="FF0000"/>
              </w:rPr>
            </w:pPr>
          </w:p>
        </w:tc>
        <w:tc>
          <w:tcPr>
            <w:tcW w:w="1380" w:type="dxa"/>
            <w:shd w:val="clear" w:color="auto" w:fill="auto"/>
          </w:tcPr>
          <w:p w14:paraId="3502A078" w14:textId="77777777" w:rsidR="00204F37" w:rsidRPr="00E70FDD" w:rsidRDefault="00204F37" w:rsidP="0015746D">
            <w:pPr>
              <w:rPr>
                <w:rFonts w:hint="eastAsia"/>
                <w:color w:val="FF0000"/>
              </w:rPr>
            </w:pPr>
          </w:p>
        </w:tc>
        <w:tc>
          <w:tcPr>
            <w:tcW w:w="1380" w:type="dxa"/>
            <w:shd w:val="clear" w:color="auto" w:fill="auto"/>
          </w:tcPr>
          <w:p w14:paraId="40D2E0E7" w14:textId="77777777" w:rsidR="00204F37" w:rsidRPr="00E70FDD" w:rsidRDefault="00204F37" w:rsidP="0015746D">
            <w:pPr>
              <w:rPr>
                <w:rFonts w:hint="eastAsia"/>
                <w:color w:val="FF0000"/>
              </w:rPr>
            </w:pPr>
          </w:p>
        </w:tc>
      </w:tr>
      <w:tr w:rsidR="00204F37" w:rsidRPr="00E70FDD" w14:paraId="2B5C1589" w14:textId="77777777" w:rsidTr="0015746D">
        <w:tc>
          <w:tcPr>
            <w:tcW w:w="2693" w:type="dxa"/>
            <w:shd w:val="clear" w:color="auto" w:fill="auto"/>
          </w:tcPr>
          <w:p w14:paraId="3C1DDDFC" w14:textId="77777777" w:rsidR="00204F37" w:rsidRPr="00E70FDD" w:rsidRDefault="00204F37" w:rsidP="0015746D">
            <w:pPr>
              <w:rPr>
                <w:rFonts w:hint="eastAsia"/>
                <w:color w:val="FF0000"/>
              </w:rPr>
            </w:pPr>
            <w:r w:rsidRPr="00E70FDD">
              <w:rPr>
                <w:rFonts w:hint="eastAsia"/>
                <w:color w:val="FF0000"/>
              </w:rPr>
              <w:t>2</w:t>
            </w:r>
            <w:r w:rsidRPr="00E70FDD">
              <w:rPr>
                <w:rFonts w:hint="eastAsia"/>
                <w:color w:val="FF0000"/>
              </w:rPr>
              <w:t>、估价师知悉的法定优先受偿款</w:t>
            </w:r>
          </w:p>
        </w:tc>
        <w:tc>
          <w:tcPr>
            <w:tcW w:w="1107" w:type="dxa"/>
            <w:shd w:val="clear" w:color="auto" w:fill="auto"/>
          </w:tcPr>
          <w:p w14:paraId="60D9E749" w14:textId="77777777" w:rsidR="00204F37" w:rsidRPr="00E70FDD" w:rsidRDefault="00204F37" w:rsidP="0015746D">
            <w:pPr>
              <w:rPr>
                <w:rFonts w:hint="eastAsia"/>
                <w:color w:val="FF0000"/>
              </w:rPr>
            </w:pPr>
            <w:r w:rsidRPr="00E70FDD">
              <w:rPr>
                <w:rFonts w:hint="eastAsia"/>
                <w:color w:val="FF0000"/>
              </w:rPr>
              <w:t>总额</w:t>
            </w:r>
            <w:r w:rsidRPr="00E70FDD">
              <w:rPr>
                <w:rFonts w:hint="eastAsia"/>
                <w:color w:val="000000"/>
                <w:sz w:val="18"/>
                <w:szCs w:val="18"/>
              </w:rPr>
              <w:t>=1</w:t>
            </w:r>
            <w:r w:rsidRPr="00E70FDD">
              <w:rPr>
                <w:rFonts w:hint="eastAsia"/>
                <w:color w:val="000000"/>
                <w:sz w:val="18"/>
                <w:szCs w:val="18"/>
              </w:rPr>
              <w:t>）</w:t>
            </w:r>
            <w:r w:rsidRPr="00E70FDD">
              <w:rPr>
                <w:rFonts w:hint="eastAsia"/>
                <w:color w:val="000000"/>
                <w:sz w:val="18"/>
                <w:szCs w:val="18"/>
              </w:rPr>
              <w:t>+2</w:t>
            </w:r>
            <w:r w:rsidRPr="00E70FDD">
              <w:rPr>
                <w:rFonts w:hint="eastAsia"/>
                <w:color w:val="000000"/>
                <w:sz w:val="18"/>
                <w:szCs w:val="18"/>
              </w:rPr>
              <w:t>）</w:t>
            </w:r>
            <w:r w:rsidRPr="00E70FDD">
              <w:rPr>
                <w:rFonts w:hint="eastAsia"/>
                <w:color w:val="000000"/>
                <w:sz w:val="18"/>
                <w:szCs w:val="18"/>
              </w:rPr>
              <w:t>+3</w:t>
            </w:r>
            <w:r w:rsidRPr="00E70FDD">
              <w:rPr>
                <w:rFonts w:hint="eastAsia"/>
                <w:color w:val="000000"/>
                <w:sz w:val="18"/>
                <w:szCs w:val="18"/>
              </w:rPr>
              <w:t>）</w:t>
            </w:r>
          </w:p>
        </w:tc>
        <w:tc>
          <w:tcPr>
            <w:tcW w:w="1380" w:type="dxa"/>
            <w:shd w:val="clear" w:color="auto" w:fill="auto"/>
          </w:tcPr>
          <w:p w14:paraId="228AB416" w14:textId="77777777" w:rsidR="00204F37" w:rsidRPr="00E70FDD" w:rsidRDefault="00204F37" w:rsidP="0015746D">
            <w:pPr>
              <w:rPr>
                <w:rFonts w:hint="eastAsia"/>
                <w:color w:val="FF0000"/>
              </w:rPr>
            </w:pPr>
          </w:p>
        </w:tc>
        <w:tc>
          <w:tcPr>
            <w:tcW w:w="1380" w:type="dxa"/>
            <w:shd w:val="clear" w:color="auto" w:fill="auto"/>
          </w:tcPr>
          <w:p w14:paraId="3E2B7E4B" w14:textId="77777777" w:rsidR="00204F37" w:rsidRPr="00E70FDD" w:rsidRDefault="00204F37" w:rsidP="0015746D">
            <w:pPr>
              <w:rPr>
                <w:rFonts w:hint="eastAsia"/>
                <w:color w:val="FF0000"/>
              </w:rPr>
            </w:pPr>
          </w:p>
        </w:tc>
        <w:tc>
          <w:tcPr>
            <w:tcW w:w="1380" w:type="dxa"/>
            <w:shd w:val="clear" w:color="auto" w:fill="auto"/>
          </w:tcPr>
          <w:p w14:paraId="2598D5F8" w14:textId="77777777" w:rsidR="00204F37" w:rsidRPr="00E70FDD" w:rsidRDefault="00204F37" w:rsidP="0015746D">
            <w:pPr>
              <w:rPr>
                <w:rFonts w:hint="eastAsia"/>
                <w:color w:val="FF0000"/>
              </w:rPr>
            </w:pPr>
          </w:p>
        </w:tc>
        <w:tc>
          <w:tcPr>
            <w:tcW w:w="1380" w:type="dxa"/>
            <w:shd w:val="clear" w:color="auto" w:fill="auto"/>
          </w:tcPr>
          <w:p w14:paraId="735552F2" w14:textId="77777777" w:rsidR="00204F37" w:rsidRPr="00E70FDD" w:rsidRDefault="00204F37" w:rsidP="0015746D">
            <w:pPr>
              <w:rPr>
                <w:rFonts w:hint="eastAsia"/>
                <w:color w:val="FF0000"/>
              </w:rPr>
            </w:pPr>
          </w:p>
        </w:tc>
      </w:tr>
      <w:tr w:rsidR="00204F37" w:rsidRPr="00E70FDD" w14:paraId="34E87741" w14:textId="77777777" w:rsidTr="0015746D">
        <w:tc>
          <w:tcPr>
            <w:tcW w:w="2693" w:type="dxa"/>
            <w:shd w:val="clear" w:color="auto" w:fill="auto"/>
          </w:tcPr>
          <w:p w14:paraId="06B2F9C5" w14:textId="77777777" w:rsidR="00204F37" w:rsidRPr="00E70FDD" w:rsidRDefault="00204F37" w:rsidP="0015746D">
            <w:pPr>
              <w:rPr>
                <w:rFonts w:hint="eastAsia"/>
                <w:color w:val="FF0000"/>
              </w:rPr>
            </w:pPr>
            <w:r w:rsidRPr="00E70FDD">
              <w:rPr>
                <w:rFonts w:hint="eastAsia"/>
                <w:color w:val="FF0000"/>
              </w:rPr>
              <w:t>1</w:t>
            </w:r>
            <w:r w:rsidRPr="00E70FDD">
              <w:rPr>
                <w:rFonts w:hint="eastAsia"/>
                <w:color w:val="FF0000"/>
              </w:rPr>
              <w:t>）已抵押担保的债权数额</w:t>
            </w:r>
          </w:p>
        </w:tc>
        <w:tc>
          <w:tcPr>
            <w:tcW w:w="1107" w:type="dxa"/>
            <w:shd w:val="clear" w:color="auto" w:fill="auto"/>
          </w:tcPr>
          <w:p w14:paraId="1B24BB9B" w14:textId="77777777" w:rsidR="00204F37" w:rsidRPr="00E70FDD" w:rsidRDefault="00204F37" w:rsidP="0015746D">
            <w:pPr>
              <w:rPr>
                <w:rFonts w:hint="eastAsia"/>
                <w:color w:val="FF0000"/>
              </w:rPr>
            </w:pPr>
            <w:r w:rsidRPr="00E70FDD">
              <w:rPr>
                <w:rFonts w:hint="eastAsia"/>
                <w:color w:val="FF0000"/>
              </w:rPr>
              <w:t>总额</w:t>
            </w:r>
          </w:p>
        </w:tc>
        <w:tc>
          <w:tcPr>
            <w:tcW w:w="1380" w:type="dxa"/>
            <w:shd w:val="clear" w:color="auto" w:fill="auto"/>
          </w:tcPr>
          <w:p w14:paraId="6B3DF642" w14:textId="77777777" w:rsidR="00204F37" w:rsidRPr="00E70FDD" w:rsidRDefault="00204F37" w:rsidP="0015746D">
            <w:pPr>
              <w:rPr>
                <w:rFonts w:hint="eastAsia"/>
                <w:color w:val="FF0000"/>
              </w:rPr>
            </w:pPr>
          </w:p>
        </w:tc>
        <w:tc>
          <w:tcPr>
            <w:tcW w:w="1380" w:type="dxa"/>
            <w:shd w:val="clear" w:color="auto" w:fill="auto"/>
          </w:tcPr>
          <w:p w14:paraId="431D30B9" w14:textId="77777777" w:rsidR="00204F37" w:rsidRPr="00E70FDD" w:rsidRDefault="00204F37" w:rsidP="0015746D">
            <w:pPr>
              <w:rPr>
                <w:rFonts w:hint="eastAsia"/>
                <w:color w:val="FF0000"/>
              </w:rPr>
            </w:pPr>
          </w:p>
        </w:tc>
        <w:tc>
          <w:tcPr>
            <w:tcW w:w="1380" w:type="dxa"/>
            <w:shd w:val="clear" w:color="auto" w:fill="auto"/>
          </w:tcPr>
          <w:p w14:paraId="51E2EE84" w14:textId="77777777" w:rsidR="00204F37" w:rsidRPr="00E70FDD" w:rsidRDefault="00204F37" w:rsidP="0015746D">
            <w:pPr>
              <w:rPr>
                <w:rFonts w:hint="eastAsia"/>
                <w:color w:val="FF0000"/>
              </w:rPr>
            </w:pPr>
          </w:p>
        </w:tc>
        <w:tc>
          <w:tcPr>
            <w:tcW w:w="1380" w:type="dxa"/>
            <w:shd w:val="clear" w:color="auto" w:fill="auto"/>
          </w:tcPr>
          <w:p w14:paraId="09E51878" w14:textId="77777777" w:rsidR="00204F37" w:rsidRPr="00E70FDD" w:rsidRDefault="00204F37" w:rsidP="0015746D">
            <w:pPr>
              <w:rPr>
                <w:rFonts w:hint="eastAsia"/>
                <w:color w:val="FF0000"/>
              </w:rPr>
            </w:pPr>
          </w:p>
        </w:tc>
      </w:tr>
      <w:tr w:rsidR="00204F37" w:rsidRPr="00E70FDD" w14:paraId="29091746" w14:textId="77777777" w:rsidTr="0015746D">
        <w:tc>
          <w:tcPr>
            <w:tcW w:w="2693" w:type="dxa"/>
            <w:shd w:val="clear" w:color="auto" w:fill="auto"/>
          </w:tcPr>
          <w:p w14:paraId="5533D347" w14:textId="77777777" w:rsidR="00204F37" w:rsidRPr="00E70FDD" w:rsidRDefault="00204F37" w:rsidP="0015746D">
            <w:pPr>
              <w:rPr>
                <w:rFonts w:hint="eastAsia"/>
                <w:color w:val="FF0000"/>
              </w:rPr>
            </w:pPr>
            <w:r w:rsidRPr="00E70FDD">
              <w:rPr>
                <w:rFonts w:hint="eastAsia"/>
                <w:color w:val="FF0000"/>
              </w:rPr>
              <w:t>2</w:t>
            </w:r>
            <w:r w:rsidRPr="00E70FDD">
              <w:rPr>
                <w:rFonts w:hint="eastAsia"/>
                <w:color w:val="FF0000"/>
              </w:rPr>
              <w:t>）拖欠的建设工程价款</w:t>
            </w:r>
          </w:p>
        </w:tc>
        <w:tc>
          <w:tcPr>
            <w:tcW w:w="1107" w:type="dxa"/>
            <w:shd w:val="clear" w:color="auto" w:fill="auto"/>
          </w:tcPr>
          <w:p w14:paraId="403D1C64" w14:textId="77777777" w:rsidR="00204F37" w:rsidRPr="00E70FDD" w:rsidRDefault="00204F37" w:rsidP="0015746D">
            <w:pPr>
              <w:rPr>
                <w:rFonts w:hint="eastAsia"/>
                <w:color w:val="FF0000"/>
              </w:rPr>
            </w:pPr>
            <w:r w:rsidRPr="00E70FDD">
              <w:rPr>
                <w:rFonts w:hint="eastAsia"/>
                <w:color w:val="FF0000"/>
              </w:rPr>
              <w:t>总额</w:t>
            </w:r>
          </w:p>
        </w:tc>
        <w:tc>
          <w:tcPr>
            <w:tcW w:w="1380" w:type="dxa"/>
            <w:shd w:val="clear" w:color="auto" w:fill="auto"/>
          </w:tcPr>
          <w:p w14:paraId="0376FAC1" w14:textId="77777777" w:rsidR="00204F37" w:rsidRPr="00E70FDD" w:rsidRDefault="00204F37" w:rsidP="0015746D">
            <w:pPr>
              <w:rPr>
                <w:rFonts w:hint="eastAsia"/>
                <w:color w:val="FF0000"/>
              </w:rPr>
            </w:pPr>
          </w:p>
        </w:tc>
        <w:tc>
          <w:tcPr>
            <w:tcW w:w="1380" w:type="dxa"/>
            <w:shd w:val="clear" w:color="auto" w:fill="auto"/>
          </w:tcPr>
          <w:p w14:paraId="067E6A1A" w14:textId="77777777" w:rsidR="00204F37" w:rsidRPr="00E70FDD" w:rsidRDefault="00204F37" w:rsidP="0015746D">
            <w:pPr>
              <w:rPr>
                <w:rFonts w:hint="eastAsia"/>
                <w:color w:val="FF0000"/>
              </w:rPr>
            </w:pPr>
          </w:p>
        </w:tc>
        <w:tc>
          <w:tcPr>
            <w:tcW w:w="1380" w:type="dxa"/>
            <w:shd w:val="clear" w:color="auto" w:fill="auto"/>
          </w:tcPr>
          <w:p w14:paraId="3AB90C76" w14:textId="77777777" w:rsidR="00204F37" w:rsidRPr="00E70FDD" w:rsidRDefault="00204F37" w:rsidP="0015746D">
            <w:pPr>
              <w:rPr>
                <w:rFonts w:hint="eastAsia"/>
                <w:color w:val="FF0000"/>
              </w:rPr>
            </w:pPr>
          </w:p>
        </w:tc>
        <w:tc>
          <w:tcPr>
            <w:tcW w:w="1380" w:type="dxa"/>
            <w:shd w:val="clear" w:color="auto" w:fill="auto"/>
          </w:tcPr>
          <w:p w14:paraId="681FDA5D" w14:textId="77777777" w:rsidR="00204F37" w:rsidRPr="00E70FDD" w:rsidRDefault="00204F37" w:rsidP="0015746D">
            <w:pPr>
              <w:rPr>
                <w:rFonts w:hint="eastAsia"/>
                <w:color w:val="FF0000"/>
              </w:rPr>
            </w:pPr>
          </w:p>
        </w:tc>
      </w:tr>
      <w:tr w:rsidR="00204F37" w:rsidRPr="00E70FDD" w14:paraId="2237C270" w14:textId="77777777" w:rsidTr="0015746D">
        <w:tc>
          <w:tcPr>
            <w:tcW w:w="2693" w:type="dxa"/>
            <w:shd w:val="clear" w:color="auto" w:fill="auto"/>
          </w:tcPr>
          <w:p w14:paraId="5CCEAB13" w14:textId="77777777" w:rsidR="00204F37" w:rsidRPr="00E70FDD" w:rsidRDefault="00204F37" w:rsidP="0015746D">
            <w:pPr>
              <w:rPr>
                <w:rFonts w:hint="eastAsia"/>
                <w:color w:val="FF0000"/>
              </w:rPr>
            </w:pPr>
            <w:r w:rsidRPr="00E70FDD">
              <w:rPr>
                <w:rFonts w:hint="eastAsia"/>
                <w:color w:val="FF0000"/>
              </w:rPr>
              <w:t>3</w:t>
            </w:r>
            <w:r w:rsidRPr="00E70FDD">
              <w:rPr>
                <w:rFonts w:hint="eastAsia"/>
                <w:color w:val="FF0000"/>
              </w:rPr>
              <w:t>）其他法定优先受偿款</w:t>
            </w:r>
          </w:p>
        </w:tc>
        <w:tc>
          <w:tcPr>
            <w:tcW w:w="1107" w:type="dxa"/>
            <w:shd w:val="clear" w:color="auto" w:fill="auto"/>
          </w:tcPr>
          <w:p w14:paraId="7F85DF26" w14:textId="77777777" w:rsidR="00204F37" w:rsidRPr="00E70FDD" w:rsidRDefault="00204F37" w:rsidP="0015746D">
            <w:pPr>
              <w:rPr>
                <w:rFonts w:hint="eastAsia"/>
                <w:color w:val="FF0000"/>
              </w:rPr>
            </w:pPr>
            <w:r w:rsidRPr="00E70FDD">
              <w:rPr>
                <w:rFonts w:hint="eastAsia"/>
                <w:color w:val="FF0000"/>
              </w:rPr>
              <w:t>总额</w:t>
            </w:r>
          </w:p>
        </w:tc>
        <w:tc>
          <w:tcPr>
            <w:tcW w:w="1380" w:type="dxa"/>
            <w:shd w:val="clear" w:color="auto" w:fill="auto"/>
          </w:tcPr>
          <w:p w14:paraId="4DCEC08C" w14:textId="77777777" w:rsidR="00204F37" w:rsidRPr="00E70FDD" w:rsidRDefault="00204F37" w:rsidP="0015746D">
            <w:pPr>
              <w:rPr>
                <w:rFonts w:hint="eastAsia"/>
                <w:color w:val="FF0000"/>
              </w:rPr>
            </w:pPr>
          </w:p>
        </w:tc>
        <w:tc>
          <w:tcPr>
            <w:tcW w:w="1380" w:type="dxa"/>
            <w:shd w:val="clear" w:color="auto" w:fill="auto"/>
          </w:tcPr>
          <w:p w14:paraId="0FBD8B8F" w14:textId="77777777" w:rsidR="00204F37" w:rsidRPr="00E70FDD" w:rsidRDefault="00204F37" w:rsidP="0015746D">
            <w:pPr>
              <w:rPr>
                <w:rFonts w:hint="eastAsia"/>
                <w:color w:val="FF0000"/>
              </w:rPr>
            </w:pPr>
          </w:p>
        </w:tc>
        <w:tc>
          <w:tcPr>
            <w:tcW w:w="1380" w:type="dxa"/>
            <w:shd w:val="clear" w:color="auto" w:fill="auto"/>
          </w:tcPr>
          <w:p w14:paraId="759FB879" w14:textId="77777777" w:rsidR="00204F37" w:rsidRPr="00E70FDD" w:rsidRDefault="00204F37" w:rsidP="0015746D">
            <w:pPr>
              <w:rPr>
                <w:rFonts w:hint="eastAsia"/>
                <w:color w:val="FF0000"/>
              </w:rPr>
            </w:pPr>
          </w:p>
        </w:tc>
        <w:tc>
          <w:tcPr>
            <w:tcW w:w="1380" w:type="dxa"/>
            <w:shd w:val="clear" w:color="auto" w:fill="auto"/>
          </w:tcPr>
          <w:p w14:paraId="0B74FDC2" w14:textId="77777777" w:rsidR="00204F37" w:rsidRPr="00E70FDD" w:rsidRDefault="00204F37" w:rsidP="0015746D">
            <w:pPr>
              <w:rPr>
                <w:rFonts w:hint="eastAsia"/>
                <w:color w:val="FF0000"/>
              </w:rPr>
            </w:pPr>
          </w:p>
        </w:tc>
      </w:tr>
      <w:tr w:rsidR="00204F37" w:rsidRPr="00E70FDD" w14:paraId="0FB3BD31" w14:textId="77777777" w:rsidTr="0015746D">
        <w:tc>
          <w:tcPr>
            <w:tcW w:w="2693" w:type="dxa"/>
            <w:vMerge w:val="restart"/>
            <w:shd w:val="clear" w:color="auto" w:fill="auto"/>
            <w:vAlign w:val="center"/>
          </w:tcPr>
          <w:p w14:paraId="502AF6B0" w14:textId="77777777" w:rsidR="00204F37" w:rsidRPr="00E70FDD" w:rsidRDefault="00204F37" w:rsidP="0015746D">
            <w:pPr>
              <w:rPr>
                <w:rFonts w:hint="eastAsia"/>
                <w:color w:val="FF0000"/>
              </w:rPr>
            </w:pPr>
            <w:r w:rsidRPr="00E70FDD">
              <w:rPr>
                <w:rFonts w:hint="eastAsia"/>
                <w:color w:val="FF0000"/>
              </w:rPr>
              <w:t>3</w:t>
            </w:r>
            <w:r w:rsidRPr="00E70FDD">
              <w:rPr>
                <w:rFonts w:hint="eastAsia"/>
                <w:color w:val="FF0000"/>
              </w:rPr>
              <w:t>、抵押价值</w:t>
            </w:r>
          </w:p>
        </w:tc>
        <w:tc>
          <w:tcPr>
            <w:tcW w:w="1107" w:type="dxa"/>
            <w:shd w:val="clear" w:color="auto" w:fill="auto"/>
          </w:tcPr>
          <w:p w14:paraId="1B469A07" w14:textId="77777777" w:rsidR="00204F37" w:rsidRPr="00E70FDD" w:rsidRDefault="00204F37" w:rsidP="0015746D">
            <w:pPr>
              <w:rPr>
                <w:rFonts w:hint="eastAsia"/>
                <w:color w:val="FF0000"/>
              </w:rPr>
            </w:pPr>
            <w:r w:rsidRPr="00E70FDD">
              <w:rPr>
                <w:rFonts w:hint="eastAsia"/>
                <w:color w:val="FF0000"/>
              </w:rPr>
              <w:t>总价</w:t>
            </w:r>
          </w:p>
        </w:tc>
        <w:tc>
          <w:tcPr>
            <w:tcW w:w="1380" w:type="dxa"/>
            <w:shd w:val="clear" w:color="auto" w:fill="auto"/>
          </w:tcPr>
          <w:p w14:paraId="7E8FBB15" w14:textId="77777777" w:rsidR="00204F37" w:rsidRPr="00E70FDD" w:rsidRDefault="00204F37" w:rsidP="0015746D">
            <w:pPr>
              <w:rPr>
                <w:rFonts w:hint="eastAsia"/>
                <w:color w:val="FF0000"/>
              </w:rPr>
            </w:pPr>
          </w:p>
        </w:tc>
        <w:tc>
          <w:tcPr>
            <w:tcW w:w="1380" w:type="dxa"/>
            <w:shd w:val="clear" w:color="auto" w:fill="auto"/>
          </w:tcPr>
          <w:p w14:paraId="6B090BD6" w14:textId="77777777" w:rsidR="00204F37" w:rsidRPr="00E70FDD" w:rsidRDefault="00204F37" w:rsidP="0015746D">
            <w:pPr>
              <w:rPr>
                <w:rFonts w:hint="eastAsia"/>
                <w:color w:val="FF0000"/>
              </w:rPr>
            </w:pPr>
          </w:p>
        </w:tc>
        <w:tc>
          <w:tcPr>
            <w:tcW w:w="1380" w:type="dxa"/>
            <w:shd w:val="clear" w:color="auto" w:fill="auto"/>
          </w:tcPr>
          <w:p w14:paraId="551810A5" w14:textId="77777777" w:rsidR="00204F37" w:rsidRPr="00E70FDD" w:rsidRDefault="00204F37" w:rsidP="0015746D">
            <w:pPr>
              <w:rPr>
                <w:rFonts w:hint="eastAsia"/>
                <w:color w:val="FF0000"/>
              </w:rPr>
            </w:pPr>
          </w:p>
        </w:tc>
        <w:tc>
          <w:tcPr>
            <w:tcW w:w="1380" w:type="dxa"/>
            <w:shd w:val="clear" w:color="auto" w:fill="auto"/>
          </w:tcPr>
          <w:p w14:paraId="1743662E" w14:textId="77777777" w:rsidR="00204F37" w:rsidRPr="00E70FDD" w:rsidRDefault="00204F37" w:rsidP="0015746D">
            <w:pPr>
              <w:rPr>
                <w:rFonts w:hint="eastAsia"/>
                <w:color w:val="FF0000"/>
              </w:rPr>
            </w:pPr>
          </w:p>
        </w:tc>
      </w:tr>
      <w:tr w:rsidR="00204F37" w:rsidRPr="00E70FDD" w14:paraId="630E4EF0" w14:textId="77777777" w:rsidTr="0015746D">
        <w:tc>
          <w:tcPr>
            <w:tcW w:w="2693" w:type="dxa"/>
            <w:vMerge/>
            <w:shd w:val="clear" w:color="auto" w:fill="auto"/>
          </w:tcPr>
          <w:p w14:paraId="7D6DC967" w14:textId="77777777" w:rsidR="00204F37" w:rsidRPr="00E70FDD" w:rsidRDefault="00204F37" w:rsidP="0015746D">
            <w:pPr>
              <w:rPr>
                <w:rFonts w:hint="eastAsia"/>
                <w:color w:val="FF0000"/>
              </w:rPr>
            </w:pPr>
          </w:p>
        </w:tc>
        <w:tc>
          <w:tcPr>
            <w:tcW w:w="1107" w:type="dxa"/>
            <w:shd w:val="clear" w:color="auto" w:fill="auto"/>
          </w:tcPr>
          <w:p w14:paraId="77D474FE" w14:textId="77777777" w:rsidR="00204F37" w:rsidRPr="00E70FDD" w:rsidRDefault="00204F37" w:rsidP="0015746D">
            <w:pPr>
              <w:rPr>
                <w:rFonts w:hint="eastAsia"/>
                <w:color w:val="FF0000"/>
              </w:rPr>
            </w:pPr>
            <w:r w:rsidRPr="00E70FDD">
              <w:rPr>
                <w:rFonts w:hint="eastAsia"/>
                <w:color w:val="FF0000"/>
              </w:rPr>
              <w:t>单价</w:t>
            </w:r>
          </w:p>
        </w:tc>
        <w:tc>
          <w:tcPr>
            <w:tcW w:w="1380" w:type="dxa"/>
            <w:shd w:val="clear" w:color="auto" w:fill="auto"/>
          </w:tcPr>
          <w:p w14:paraId="2C9928CA" w14:textId="77777777" w:rsidR="00204F37" w:rsidRPr="00E70FDD" w:rsidRDefault="00204F37" w:rsidP="0015746D">
            <w:pPr>
              <w:rPr>
                <w:rFonts w:hint="eastAsia"/>
                <w:color w:val="FF0000"/>
              </w:rPr>
            </w:pPr>
          </w:p>
        </w:tc>
        <w:tc>
          <w:tcPr>
            <w:tcW w:w="1380" w:type="dxa"/>
            <w:shd w:val="clear" w:color="auto" w:fill="auto"/>
          </w:tcPr>
          <w:p w14:paraId="0ABE923F" w14:textId="77777777" w:rsidR="00204F37" w:rsidRPr="00E70FDD" w:rsidRDefault="00204F37" w:rsidP="0015746D">
            <w:pPr>
              <w:rPr>
                <w:rFonts w:hint="eastAsia"/>
                <w:color w:val="FF0000"/>
              </w:rPr>
            </w:pPr>
          </w:p>
        </w:tc>
        <w:tc>
          <w:tcPr>
            <w:tcW w:w="1380" w:type="dxa"/>
            <w:shd w:val="clear" w:color="auto" w:fill="auto"/>
          </w:tcPr>
          <w:p w14:paraId="4BFD2B97" w14:textId="77777777" w:rsidR="00204F37" w:rsidRPr="00E70FDD" w:rsidRDefault="00204F37" w:rsidP="0015746D">
            <w:pPr>
              <w:rPr>
                <w:rFonts w:hint="eastAsia"/>
                <w:color w:val="FF0000"/>
              </w:rPr>
            </w:pPr>
          </w:p>
        </w:tc>
        <w:tc>
          <w:tcPr>
            <w:tcW w:w="1380" w:type="dxa"/>
            <w:shd w:val="clear" w:color="auto" w:fill="auto"/>
          </w:tcPr>
          <w:p w14:paraId="4A7E1C3E" w14:textId="77777777" w:rsidR="00204F37" w:rsidRPr="00E70FDD" w:rsidRDefault="00204F37" w:rsidP="0015746D">
            <w:pPr>
              <w:rPr>
                <w:rFonts w:hint="eastAsia"/>
                <w:color w:val="FF0000"/>
              </w:rPr>
            </w:pPr>
          </w:p>
        </w:tc>
      </w:tr>
    </w:tbl>
    <w:p w14:paraId="36F733EA" w14:textId="77777777" w:rsidR="00204F37" w:rsidRPr="00804BBB" w:rsidRDefault="00204F37" w:rsidP="00204F37">
      <w:pPr>
        <w:ind w:left="1260"/>
        <w:rPr>
          <w:rFonts w:hint="eastAsia"/>
          <w:b/>
          <w:color w:val="FF0000"/>
        </w:rPr>
      </w:pPr>
      <w:r w:rsidRPr="00804BBB">
        <w:rPr>
          <w:rFonts w:hint="eastAsia"/>
          <w:b/>
          <w:color w:val="FF0000"/>
        </w:rPr>
        <w:t>抵押净值汇总表</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1107"/>
        <w:gridCol w:w="1380"/>
        <w:gridCol w:w="1380"/>
        <w:gridCol w:w="1380"/>
        <w:gridCol w:w="1380"/>
      </w:tblGrid>
      <w:tr w:rsidR="00204F37" w:rsidRPr="00E70FDD" w14:paraId="663FA27E" w14:textId="77777777" w:rsidTr="0015746D">
        <w:tc>
          <w:tcPr>
            <w:tcW w:w="2693" w:type="dxa"/>
            <w:shd w:val="clear" w:color="auto" w:fill="auto"/>
          </w:tcPr>
          <w:p w14:paraId="448F72F9" w14:textId="77777777" w:rsidR="00204F37" w:rsidRPr="00E70FDD" w:rsidRDefault="00204F37" w:rsidP="0015746D">
            <w:pPr>
              <w:rPr>
                <w:rFonts w:hint="eastAsia"/>
                <w:color w:val="FF0000"/>
              </w:rPr>
            </w:pPr>
          </w:p>
        </w:tc>
        <w:tc>
          <w:tcPr>
            <w:tcW w:w="1107" w:type="dxa"/>
            <w:shd w:val="clear" w:color="auto" w:fill="auto"/>
          </w:tcPr>
          <w:p w14:paraId="4E3A8190" w14:textId="77777777" w:rsidR="00204F37" w:rsidRPr="00E70FDD" w:rsidRDefault="00204F37" w:rsidP="0015746D">
            <w:pPr>
              <w:rPr>
                <w:rFonts w:hint="eastAsia"/>
                <w:color w:val="FF0000"/>
              </w:rPr>
            </w:pPr>
          </w:p>
        </w:tc>
        <w:tc>
          <w:tcPr>
            <w:tcW w:w="2760" w:type="dxa"/>
            <w:gridSpan w:val="2"/>
            <w:shd w:val="clear" w:color="auto" w:fill="auto"/>
          </w:tcPr>
          <w:p w14:paraId="3589599D" w14:textId="77777777" w:rsidR="00204F37" w:rsidRPr="00E70FDD" w:rsidRDefault="00204F37" w:rsidP="0015746D">
            <w:pPr>
              <w:jc w:val="center"/>
              <w:rPr>
                <w:rFonts w:hint="eastAsia"/>
                <w:color w:val="FF0000"/>
              </w:rPr>
            </w:pPr>
            <w:r w:rsidRPr="00E70FDD">
              <w:rPr>
                <w:rFonts w:hint="eastAsia"/>
                <w:color w:val="FF0000"/>
              </w:rPr>
              <w:t>估价对象</w:t>
            </w:r>
            <w:r w:rsidRPr="00E70FDD">
              <w:rPr>
                <w:rFonts w:hint="eastAsia"/>
                <w:color w:val="FF0000"/>
              </w:rPr>
              <w:t>1</w:t>
            </w:r>
          </w:p>
        </w:tc>
        <w:tc>
          <w:tcPr>
            <w:tcW w:w="1380" w:type="dxa"/>
            <w:vMerge w:val="restart"/>
            <w:shd w:val="clear" w:color="auto" w:fill="auto"/>
            <w:vAlign w:val="center"/>
          </w:tcPr>
          <w:p w14:paraId="713FAFE1" w14:textId="77777777" w:rsidR="00204F37" w:rsidRPr="00E70FDD" w:rsidRDefault="00204F37" w:rsidP="0015746D">
            <w:pPr>
              <w:jc w:val="center"/>
              <w:rPr>
                <w:rFonts w:hint="eastAsia"/>
                <w:color w:val="FF0000"/>
              </w:rPr>
            </w:pPr>
            <w:r w:rsidRPr="00E70FDD">
              <w:rPr>
                <w:rFonts w:hint="eastAsia"/>
                <w:color w:val="FF0000"/>
              </w:rPr>
              <w:t>估价对象</w:t>
            </w:r>
            <w:r w:rsidRPr="00E70FDD">
              <w:rPr>
                <w:rFonts w:hint="eastAsia"/>
                <w:color w:val="FF0000"/>
              </w:rPr>
              <w:t>2</w:t>
            </w:r>
          </w:p>
        </w:tc>
        <w:tc>
          <w:tcPr>
            <w:tcW w:w="1380" w:type="dxa"/>
            <w:vMerge w:val="restart"/>
            <w:shd w:val="clear" w:color="auto" w:fill="auto"/>
            <w:vAlign w:val="center"/>
          </w:tcPr>
          <w:p w14:paraId="334B2E65" w14:textId="77777777" w:rsidR="00204F37" w:rsidRPr="00E70FDD" w:rsidRDefault="00204F37" w:rsidP="0015746D">
            <w:pPr>
              <w:jc w:val="center"/>
              <w:rPr>
                <w:rFonts w:hint="eastAsia"/>
                <w:color w:val="FF0000"/>
              </w:rPr>
            </w:pPr>
            <w:r w:rsidRPr="00E70FDD">
              <w:rPr>
                <w:rFonts w:hint="eastAsia"/>
                <w:color w:val="FF0000"/>
              </w:rPr>
              <w:t>估价对象</w:t>
            </w:r>
            <w:r w:rsidRPr="00E70FDD">
              <w:rPr>
                <w:rFonts w:hint="eastAsia"/>
                <w:color w:val="FF0000"/>
              </w:rPr>
              <w:t>3</w:t>
            </w:r>
          </w:p>
        </w:tc>
      </w:tr>
      <w:tr w:rsidR="00204F37" w:rsidRPr="00E70FDD" w14:paraId="32273D05" w14:textId="77777777" w:rsidTr="0015746D">
        <w:tc>
          <w:tcPr>
            <w:tcW w:w="2693" w:type="dxa"/>
            <w:shd w:val="clear" w:color="auto" w:fill="auto"/>
          </w:tcPr>
          <w:p w14:paraId="3249B8C1" w14:textId="77777777" w:rsidR="00204F37" w:rsidRPr="00E70FDD" w:rsidRDefault="00204F37" w:rsidP="0015746D">
            <w:pPr>
              <w:rPr>
                <w:rFonts w:hint="eastAsia"/>
                <w:color w:val="FF0000"/>
              </w:rPr>
            </w:pPr>
          </w:p>
        </w:tc>
        <w:tc>
          <w:tcPr>
            <w:tcW w:w="1107" w:type="dxa"/>
            <w:shd w:val="clear" w:color="auto" w:fill="auto"/>
          </w:tcPr>
          <w:p w14:paraId="51419D0D" w14:textId="77777777" w:rsidR="00204F37" w:rsidRPr="00E70FDD" w:rsidRDefault="00204F37" w:rsidP="0015746D">
            <w:pPr>
              <w:rPr>
                <w:rFonts w:hint="eastAsia"/>
                <w:color w:val="FF0000"/>
              </w:rPr>
            </w:pPr>
          </w:p>
        </w:tc>
        <w:tc>
          <w:tcPr>
            <w:tcW w:w="1380" w:type="dxa"/>
            <w:shd w:val="clear" w:color="auto" w:fill="auto"/>
          </w:tcPr>
          <w:p w14:paraId="5D32ECDD" w14:textId="77777777" w:rsidR="00204F37" w:rsidRPr="00E70FDD" w:rsidRDefault="00204F37" w:rsidP="0015746D">
            <w:pPr>
              <w:rPr>
                <w:rFonts w:hint="eastAsia"/>
                <w:color w:val="FF0000"/>
              </w:rPr>
            </w:pPr>
            <w:r w:rsidRPr="00E70FDD">
              <w:rPr>
                <w:rFonts w:hint="eastAsia"/>
                <w:color w:val="FF0000"/>
              </w:rPr>
              <w:t>主评估物</w:t>
            </w:r>
          </w:p>
        </w:tc>
        <w:tc>
          <w:tcPr>
            <w:tcW w:w="1380" w:type="dxa"/>
            <w:shd w:val="clear" w:color="auto" w:fill="auto"/>
          </w:tcPr>
          <w:p w14:paraId="05B5BEC5" w14:textId="77777777" w:rsidR="00204F37" w:rsidRPr="00E70FDD" w:rsidRDefault="00204F37" w:rsidP="0015746D">
            <w:pPr>
              <w:rPr>
                <w:rFonts w:hint="eastAsia"/>
                <w:color w:val="FF0000"/>
              </w:rPr>
            </w:pPr>
            <w:r w:rsidRPr="00E70FDD">
              <w:rPr>
                <w:rFonts w:hint="eastAsia"/>
                <w:color w:val="FF0000"/>
              </w:rPr>
              <w:t>附属物</w:t>
            </w:r>
          </w:p>
        </w:tc>
        <w:tc>
          <w:tcPr>
            <w:tcW w:w="1380" w:type="dxa"/>
            <w:vMerge/>
            <w:shd w:val="clear" w:color="auto" w:fill="auto"/>
          </w:tcPr>
          <w:p w14:paraId="28642EEF" w14:textId="77777777" w:rsidR="00204F37" w:rsidRPr="00E70FDD" w:rsidRDefault="00204F37" w:rsidP="0015746D">
            <w:pPr>
              <w:rPr>
                <w:rFonts w:hint="eastAsia"/>
                <w:color w:val="FF0000"/>
              </w:rPr>
            </w:pPr>
          </w:p>
        </w:tc>
        <w:tc>
          <w:tcPr>
            <w:tcW w:w="1380" w:type="dxa"/>
            <w:vMerge/>
            <w:shd w:val="clear" w:color="auto" w:fill="auto"/>
          </w:tcPr>
          <w:p w14:paraId="2669567A" w14:textId="77777777" w:rsidR="00204F37" w:rsidRPr="00E70FDD" w:rsidRDefault="00204F37" w:rsidP="0015746D">
            <w:pPr>
              <w:rPr>
                <w:rFonts w:hint="eastAsia"/>
                <w:color w:val="FF0000"/>
              </w:rPr>
            </w:pPr>
          </w:p>
        </w:tc>
      </w:tr>
      <w:tr w:rsidR="00204F37" w:rsidRPr="00E70FDD" w14:paraId="3F9FEAD6" w14:textId="77777777" w:rsidTr="0015746D">
        <w:tc>
          <w:tcPr>
            <w:tcW w:w="2693" w:type="dxa"/>
            <w:vMerge w:val="restart"/>
            <w:shd w:val="clear" w:color="auto" w:fill="auto"/>
            <w:vAlign w:val="center"/>
          </w:tcPr>
          <w:p w14:paraId="265CB339" w14:textId="77777777" w:rsidR="00204F37" w:rsidRPr="00E70FDD" w:rsidRDefault="00204F37" w:rsidP="0015746D">
            <w:pPr>
              <w:rPr>
                <w:rFonts w:hint="eastAsia"/>
                <w:color w:val="FF0000"/>
              </w:rPr>
            </w:pPr>
            <w:r w:rsidRPr="00E70FDD">
              <w:rPr>
                <w:rFonts w:hint="eastAsia"/>
                <w:color w:val="FF0000"/>
              </w:rPr>
              <w:t>1</w:t>
            </w:r>
            <w:r w:rsidRPr="00E70FDD">
              <w:rPr>
                <w:rFonts w:hint="eastAsia"/>
                <w:color w:val="FF0000"/>
              </w:rPr>
              <w:t>、抵押价值</w:t>
            </w:r>
          </w:p>
        </w:tc>
        <w:tc>
          <w:tcPr>
            <w:tcW w:w="1107" w:type="dxa"/>
            <w:shd w:val="clear" w:color="auto" w:fill="auto"/>
          </w:tcPr>
          <w:p w14:paraId="4D545358" w14:textId="77777777" w:rsidR="00204F37" w:rsidRPr="00E70FDD" w:rsidRDefault="00204F37" w:rsidP="0015746D">
            <w:pPr>
              <w:rPr>
                <w:rFonts w:hint="eastAsia"/>
                <w:color w:val="FF0000"/>
              </w:rPr>
            </w:pPr>
            <w:r w:rsidRPr="00E70FDD">
              <w:rPr>
                <w:rFonts w:hint="eastAsia"/>
                <w:color w:val="FF0000"/>
              </w:rPr>
              <w:t>总价</w:t>
            </w:r>
          </w:p>
        </w:tc>
        <w:tc>
          <w:tcPr>
            <w:tcW w:w="1380" w:type="dxa"/>
            <w:shd w:val="clear" w:color="auto" w:fill="auto"/>
          </w:tcPr>
          <w:p w14:paraId="370E354E" w14:textId="77777777" w:rsidR="00204F37" w:rsidRPr="00E70FDD" w:rsidRDefault="00204F37" w:rsidP="0015746D">
            <w:pPr>
              <w:rPr>
                <w:rFonts w:hint="eastAsia"/>
                <w:color w:val="FF0000"/>
              </w:rPr>
            </w:pPr>
          </w:p>
        </w:tc>
        <w:tc>
          <w:tcPr>
            <w:tcW w:w="1380" w:type="dxa"/>
            <w:shd w:val="clear" w:color="auto" w:fill="auto"/>
          </w:tcPr>
          <w:p w14:paraId="371FBF1D" w14:textId="77777777" w:rsidR="00204F37" w:rsidRPr="00E70FDD" w:rsidRDefault="00204F37" w:rsidP="0015746D">
            <w:pPr>
              <w:rPr>
                <w:rFonts w:hint="eastAsia"/>
                <w:color w:val="FF0000"/>
              </w:rPr>
            </w:pPr>
          </w:p>
        </w:tc>
        <w:tc>
          <w:tcPr>
            <w:tcW w:w="1380" w:type="dxa"/>
            <w:shd w:val="clear" w:color="auto" w:fill="auto"/>
          </w:tcPr>
          <w:p w14:paraId="57F383D7" w14:textId="77777777" w:rsidR="00204F37" w:rsidRPr="00E70FDD" w:rsidRDefault="00204F37" w:rsidP="0015746D">
            <w:pPr>
              <w:rPr>
                <w:rFonts w:hint="eastAsia"/>
                <w:color w:val="FF0000"/>
              </w:rPr>
            </w:pPr>
          </w:p>
        </w:tc>
        <w:tc>
          <w:tcPr>
            <w:tcW w:w="1380" w:type="dxa"/>
            <w:shd w:val="clear" w:color="auto" w:fill="auto"/>
          </w:tcPr>
          <w:p w14:paraId="3415B3CF" w14:textId="77777777" w:rsidR="00204F37" w:rsidRPr="00E70FDD" w:rsidRDefault="00204F37" w:rsidP="0015746D">
            <w:pPr>
              <w:rPr>
                <w:rFonts w:hint="eastAsia"/>
                <w:color w:val="FF0000"/>
              </w:rPr>
            </w:pPr>
          </w:p>
        </w:tc>
      </w:tr>
      <w:tr w:rsidR="00204F37" w:rsidRPr="00E70FDD" w14:paraId="539734AC" w14:textId="77777777" w:rsidTr="0015746D">
        <w:tc>
          <w:tcPr>
            <w:tcW w:w="2693" w:type="dxa"/>
            <w:vMerge/>
            <w:shd w:val="clear" w:color="auto" w:fill="auto"/>
          </w:tcPr>
          <w:p w14:paraId="7500D706" w14:textId="77777777" w:rsidR="00204F37" w:rsidRPr="00E70FDD" w:rsidRDefault="00204F37" w:rsidP="0015746D">
            <w:pPr>
              <w:rPr>
                <w:rFonts w:hint="eastAsia"/>
                <w:color w:val="FF0000"/>
              </w:rPr>
            </w:pPr>
          </w:p>
        </w:tc>
        <w:tc>
          <w:tcPr>
            <w:tcW w:w="1107" w:type="dxa"/>
            <w:shd w:val="clear" w:color="auto" w:fill="auto"/>
          </w:tcPr>
          <w:p w14:paraId="3C4605BA" w14:textId="77777777" w:rsidR="00204F37" w:rsidRPr="00E70FDD" w:rsidRDefault="00204F37" w:rsidP="0015746D">
            <w:pPr>
              <w:rPr>
                <w:rFonts w:hint="eastAsia"/>
                <w:color w:val="FF0000"/>
              </w:rPr>
            </w:pPr>
            <w:r w:rsidRPr="00E70FDD">
              <w:rPr>
                <w:rFonts w:hint="eastAsia"/>
                <w:color w:val="FF0000"/>
              </w:rPr>
              <w:t>单价</w:t>
            </w:r>
          </w:p>
        </w:tc>
        <w:tc>
          <w:tcPr>
            <w:tcW w:w="1380" w:type="dxa"/>
            <w:shd w:val="clear" w:color="auto" w:fill="auto"/>
          </w:tcPr>
          <w:p w14:paraId="655696D8" w14:textId="77777777" w:rsidR="00204F37" w:rsidRPr="00E70FDD" w:rsidRDefault="00204F37" w:rsidP="0015746D">
            <w:pPr>
              <w:rPr>
                <w:rFonts w:hint="eastAsia"/>
                <w:color w:val="FF0000"/>
              </w:rPr>
            </w:pPr>
          </w:p>
        </w:tc>
        <w:tc>
          <w:tcPr>
            <w:tcW w:w="1380" w:type="dxa"/>
            <w:shd w:val="clear" w:color="auto" w:fill="auto"/>
          </w:tcPr>
          <w:p w14:paraId="45E5DA59" w14:textId="77777777" w:rsidR="00204F37" w:rsidRPr="00E70FDD" w:rsidRDefault="00204F37" w:rsidP="0015746D">
            <w:pPr>
              <w:rPr>
                <w:rFonts w:hint="eastAsia"/>
                <w:color w:val="FF0000"/>
              </w:rPr>
            </w:pPr>
          </w:p>
        </w:tc>
        <w:tc>
          <w:tcPr>
            <w:tcW w:w="1380" w:type="dxa"/>
            <w:shd w:val="clear" w:color="auto" w:fill="auto"/>
          </w:tcPr>
          <w:p w14:paraId="1DF6682B" w14:textId="77777777" w:rsidR="00204F37" w:rsidRPr="00E70FDD" w:rsidRDefault="00204F37" w:rsidP="0015746D">
            <w:pPr>
              <w:rPr>
                <w:rFonts w:hint="eastAsia"/>
                <w:color w:val="FF0000"/>
              </w:rPr>
            </w:pPr>
          </w:p>
        </w:tc>
        <w:tc>
          <w:tcPr>
            <w:tcW w:w="1380" w:type="dxa"/>
            <w:shd w:val="clear" w:color="auto" w:fill="auto"/>
          </w:tcPr>
          <w:p w14:paraId="1106F950" w14:textId="77777777" w:rsidR="00204F37" w:rsidRPr="00E70FDD" w:rsidRDefault="00204F37" w:rsidP="0015746D">
            <w:pPr>
              <w:rPr>
                <w:rFonts w:hint="eastAsia"/>
                <w:color w:val="FF0000"/>
              </w:rPr>
            </w:pPr>
          </w:p>
        </w:tc>
      </w:tr>
      <w:tr w:rsidR="00204F37" w:rsidRPr="00E70FDD" w14:paraId="79EB218F" w14:textId="77777777" w:rsidTr="0015746D">
        <w:tc>
          <w:tcPr>
            <w:tcW w:w="2693" w:type="dxa"/>
            <w:shd w:val="clear" w:color="auto" w:fill="auto"/>
          </w:tcPr>
          <w:p w14:paraId="6ACC96AE" w14:textId="77777777" w:rsidR="00204F37" w:rsidRPr="00E70FDD" w:rsidRDefault="00204F37" w:rsidP="0015746D">
            <w:pPr>
              <w:rPr>
                <w:rFonts w:hint="eastAsia"/>
                <w:color w:val="FF0000"/>
              </w:rPr>
            </w:pPr>
            <w:r w:rsidRPr="00E70FDD">
              <w:rPr>
                <w:rFonts w:hint="eastAsia"/>
                <w:color w:val="FF0000"/>
              </w:rPr>
              <w:t>2</w:t>
            </w:r>
            <w:r w:rsidRPr="00E70FDD">
              <w:rPr>
                <w:rFonts w:hint="eastAsia"/>
                <w:color w:val="FF0000"/>
              </w:rPr>
              <w:t>、预期实现抵押权的费用和税金</w:t>
            </w:r>
          </w:p>
        </w:tc>
        <w:tc>
          <w:tcPr>
            <w:tcW w:w="1107" w:type="dxa"/>
            <w:shd w:val="clear" w:color="auto" w:fill="auto"/>
          </w:tcPr>
          <w:p w14:paraId="45BD7624" w14:textId="77777777" w:rsidR="00204F37" w:rsidRPr="00E70FDD" w:rsidRDefault="00204F37" w:rsidP="0015746D">
            <w:pPr>
              <w:rPr>
                <w:rFonts w:hint="eastAsia"/>
                <w:color w:val="FF0000"/>
              </w:rPr>
            </w:pPr>
            <w:r w:rsidRPr="00E70FDD">
              <w:rPr>
                <w:rFonts w:hint="eastAsia"/>
                <w:color w:val="FF0000"/>
              </w:rPr>
              <w:t>总额</w:t>
            </w:r>
          </w:p>
        </w:tc>
        <w:tc>
          <w:tcPr>
            <w:tcW w:w="1380" w:type="dxa"/>
            <w:shd w:val="clear" w:color="auto" w:fill="auto"/>
          </w:tcPr>
          <w:p w14:paraId="106A1055" w14:textId="77777777" w:rsidR="00204F37" w:rsidRPr="00E70FDD" w:rsidRDefault="00204F37" w:rsidP="0015746D">
            <w:pPr>
              <w:rPr>
                <w:rFonts w:hint="eastAsia"/>
                <w:color w:val="FF0000"/>
              </w:rPr>
            </w:pPr>
          </w:p>
        </w:tc>
        <w:tc>
          <w:tcPr>
            <w:tcW w:w="1380" w:type="dxa"/>
            <w:shd w:val="clear" w:color="auto" w:fill="auto"/>
          </w:tcPr>
          <w:p w14:paraId="50014AC5" w14:textId="77777777" w:rsidR="00204F37" w:rsidRPr="00E70FDD" w:rsidRDefault="00204F37" w:rsidP="0015746D">
            <w:pPr>
              <w:rPr>
                <w:rFonts w:hint="eastAsia"/>
                <w:color w:val="FF0000"/>
              </w:rPr>
            </w:pPr>
          </w:p>
        </w:tc>
        <w:tc>
          <w:tcPr>
            <w:tcW w:w="1380" w:type="dxa"/>
            <w:shd w:val="clear" w:color="auto" w:fill="auto"/>
          </w:tcPr>
          <w:p w14:paraId="5C9E42C1" w14:textId="77777777" w:rsidR="00204F37" w:rsidRPr="00E70FDD" w:rsidRDefault="00204F37" w:rsidP="0015746D">
            <w:pPr>
              <w:rPr>
                <w:rFonts w:hint="eastAsia"/>
                <w:color w:val="FF0000"/>
              </w:rPr>
            </w:pPr>
          </w:p>
        </w:tc>
        <w:tc>
          <w:tcPr>
            <w:tcW w:w="1380" w:type="dxa"/>
            <w:shd w:val="clear" w:color="auto" w:fill="auto"/>
          </w:tcPr>
          <w:p w14:paraId="3E73C220" w14:textId="77777777" w:rsidR="00204F37" w:rsidRPr="00E70FDD" w:rsidRDefault="00204F37" w:rsidP="0015746D">
            <w:pPr>
              <w:rPr>
                <w:rFonts w:hint="eastAsia"/>
                <w:color w:val="FF0000"/>
              </w:rPr>
            </w:pPr>
          </w:p>
        </w:tc>
      </w:tr>
      <w:tr w:rsidR="00204F37" w:rsidRPr="00E70FDD" w14:paraId="27976173" w14:textId="77777777" w:rsidTr="0015746D">
        <w:tc>
          <w:tcPr>
            <w:tcW w:w="2693" w:type="dxa"/>
            <w:vMerge w:val="restart"/>
            <w:shd w:val="clear" w:color="auto" w:fill="auto"/>
            <w:vAlign w:val="center"/>
          </w:tcPr>
          <w:p w14:paraId="4C736648" w14:textId="77777777" w:rsidR="00204F37" w:rsidRPr="00E70FDD" w:rsidRDefault="00204F37" w:rsidP="0015746D">
            <w:pPr>
              <w:rPr>
                <w:rFonts w:hint="eastAsia"/>
                <w:color w:val="FF0000"/>
              </w:rPr>
            </w:pPr>
            <w:r w:rsidRPr="00E70FDD">
              <w:rPr>
                <w:rFonts w:hint="eastAsia"/>
                <w:color w:val="FF0000"/>
              </w:rPr>
              <w:t>3</w:t>
            </w:r>
            <w:r w:rsidRPr="00E70FDD">
              <w:rPr>
                <w:rFonts w:hint="eastAsia"/>
                <w:color w:val="FF0000"/>
              </w:rPr>
              <w:t>、抵押净值</w:t>
            </w:r>
          </w:p>
        </w:tc>
        <w:tc>
          <w:tcPr>
            <w:tcW w:w="1107" w:type="dxa"/>
            <w:shd w:val="clear" w:color="auto" w:fill="auto"/>
          </w:tcPr>
          <w:p w14:paraId="0227B140" w14:textId="77777777" w:rsidR="00204F37" w:rsidRPr="00E70FDD" w:rsidRDefault="00204F37" w:rsidP="0015746D">
            <w:pPr>
              <w:rPr>
                <w:rFonts w:hint="eastAsia"/>
                <w:color w:val="FF0000"/>
              </w:rPr>
            </w:pPr>
            <w:r w:rsidRPr="00E70FDD">
              <w:rPr>
                <w:rFonts w:hint="eastAsia"/>
                <w:color w:val="FF0000"/>
              </w:rPr>
              <w:t>总价</w:t>
            </w:r>
          </w:p>
        </w:tc>
        <w:tc>
          <w:tcPr>
            <w:tcW w:w="1380" w:type="dxa"/>
            <w:shd w:val="clear" w:color="auto" w:fill="auto"/>
          </w:tcPr>
          <w:p w14:paraId="47C7969A" w14:textId="77777777" w:rsidR="00204F37" w:rsidRPr="00E70FDD" w:rsidRDefault="00204F37" w:rsidP="0015746D">
            <w:pPr>
              <w:rPr>
                <w:rFonts w:hint="eastAsia"/>
                <w:color w:val="FF0000"/>
              </w:rPr>
            </w:pPr>
          </w:p>
        </w:tc>
        <w:tc>
          <w:tcPr>
            <w:tcW w:w="1380" w:type="dxa"/>
            <w:shd w:val="clear" w:color="auto" w:fill="auto"/>
          </w:tcPr>
          <w:p w14:paraId="4EE96E2F" w14:textId="77777777" w:rsidR="00204F37" w:rsidRPr="00E70FDD" w:rsidRDefault="00204F37" w:rsidP="0015746D">
            <w:pPr>
              <w:rPr>
                <w:rFonts w:hint="eastAsia"/>
                <w:color w:val="FF0000"/>
              </w:rPr>
            </w:pPr>
          </w:p>
        </w:tc>
        <w:tc>
          <w:tcPr>
            <w:tcW w:w="1380" w:type="dxa"/>
            <w:shd w:val="clear" w:color="auto" w:fill="auto"/>
          </w:tcPr>
          <w:p w14:paraId="6C34E28E" w14:textId="77777777" w:rsidR="00204F37" w:rsidRPr="00E70FDD" w:rsidRDefault="00204F37" w:rsidP="0015746D">
            <w:pPr>
              <w:rPr>
                <w:rFonts w:hint="eastAsia"/>
                <w:color w:val="FF0000"/>
              </w:rPr>
            </w:pPr>
          </w:p>
        </w:tc>
        <w:tc>
          <w:tcPr>
            <w:tcW w:w="1380" w:type="dxa"/>
            <w:shd w:val="clear" w:color="auto" w:fill="auto"/>
          </w:tcPr>
          <w:p w14:paraId="43E4477D" w14:textId="77777777" w:rsidR="00204F37" w:rsidRPr="00E70FDD" w:rsidRDefault="00204F37" w:rsidP="0015746D">
            <w:pPr>
              <w:rPr>
                <w:rFonts w:hint="eastAsia"/>
                <w:color w:val="FF0000"/>
              </w:rPr>
            </w:pPr>
          </w:p>
        </w:tc>
      </w:tr>
      <w:tr w:rsidR="00204F37" w:rsidRPr="00E70FDD" w14:paraId="67AD58AA" w14:textId="77777777" w:rsidTr="0015746D">
        <w:tc>
          <w:tcPr>
            <w:tcW w:w="2693" w:type="dxa"/>
            <w:vMerge/>
            <w:shd w:val="clear" w:color="auto" w:fill="auto"/>
          </w:tcPr>
          <w:p w14:paraId="758246DA" w14:textId="77777777" w:rsidR="00204F37" w:rsidRPr="00E70FDD" w:rsidRDefault="00204F37" w:rsidP="0015746D">
            <w:pPr>
              <w:rPr>
                <w:rFonts w:hint="eastAsia"/>
                <w:color w:val="FF0000"/>
              </w:rPr>
            </w:pPr>
          </w:p>
        </w:tc>
        <w:tc>
          <w:tcPr>
            <w:tcW w:w="1107" w:type="dxa"/>
            <w:shd w:val="clear" w:color="auto" w:fill="auto"/>
          </w:tcPr>
          <w:p w14:paraId="21E4FD60" w14:textId="77777777" w:rsidR="00204F37" w:rsidRPr="00E70FDD" w:rsidRDefault="00204F37" w:rsidP="0015746D">
            <w:pPr>
              <w:rPr>
                <w:rFonts w:hint="eastAsia"/>
                <w:color w:val="FF0000"/>
              </w:rPr>
            </w:pPr>
            <w:r w:rsidRPr="00E70FDD">
              <w:rPr>
                <w:rFonts w:hint="eastAsia"/>
                <w:color w:val="FF0000"/>
              </w:rPr>
              <w:t>单价</w:t>
            </w:r>
          </w:p>
        </w:tc>
        <w:tc>
          <w:tcPr>
            <w:tcW w:w="1380" w:type="dxa"/>
            <w:shd w:val="clear" w:color="auto" w:fill="auto"/>
          </w:tcPr>
          <w:p w14:paraId="68D9202B" w14:textId="77777777" w:rsidR="00204F37" w:rsidRPr="00E70FDD" w:rsidRDefault="00204F37" w:rsidP="0015746D">
            <w:pPr>
              <w:rPr>
                <w:rFonts w:hint="eastAsia"/>
                <w:color w:val="FF0000"/>
              </w:rPr>
            </w:pPr>
          </w:p>
        </w:tc>
        <w:tc>
          <w:tcPr>
            <w:tcW w:w="1380" w:type="dxa"/>
            <w:shd w:val="clear" w:color="auto" w:fill="auto"/>
          </w:tcPr>
          <w:p w14:paraId="6CB3F8B8" w14:textId="77777777" w:rsidR="00204F37" w:rsidRPr="00E70FDD" w:rsidRDefault="00204F37" w:rsidP="0015746D">
            <w:pPr>
              <w:rPr>
                <w:rFonts w:hint="eastAsia"/>
                <w:color w:val="FF0000"/>
              </w:rPr>
            </w:pPr>
          </w:p>
        </w:tc>
        <w:tc>
          <w:tcPr>
            <w:tcW w:w="1380" w:type="dxa"/>
            <w:shd w:val="clear" w:color="auto" w:fill="auto"/>
          </w:tcPr>
          <w:p w14:paraId="4F59A8A6" w14:textId="77777777" w:rsidR="00204F37" w:rsidRPr="00E70FDD" w:rsidRDefault="00204F37" w:rsidP="0015746D">
            <w:pPr>
              <w:rPr>
                <w:rFonts w:hint="eastAsia"/>
                <w:color w:val="FF0000"/>
              </w:rPr>
            </w:pPr>
          </w:p>
        </w:tc>
        <w:tc>
          <w:tcPr>
            <w:tcW w:w="1380" w:type="dxa"/>
            <w:shd w:val="clear" w:color="auto" w:fill="auto"/>
          </w:tcPr>
          <w:p w14:paraId="3DA7C13F" w14:textId="77777777" w:rsidR="00204F37" w:rsidRPr="00E70FDD" w:rsidRDefault="00204F37" w:rsidP="0015746D">
            <w:pPr>
              <w:rPr>
                <w:rFonts w:hint="eastAsia"/>
                <w:color w:val="FF0000"/>
              </w:rPr>
            </w:pPr>
          </w:p>
        </w:tc>
      </w:tr>
    </w:tbl>
    <w:p w14:paraId="002F563E" w14:textId="77777777" w:rsidR="00204F37" w:rsidRDefault="00204F37" w:rsidP="00783497">
      <w:pPr>
        <w:ind w:leftChars="600" w:left="1260"/>
        <w:rPr>
          <w:rFonts w:hint="eastAsia"/>
          <w:rPrChange w:id="109" w:author="LL" w:date="2017-08-04T10:14:00Z">
            <w:rPr>
              <w:rFonts w:hint="eastAsia"/>
              <w:color w:val="FF0000"/>
            </w:rPr>
          </w:rPrChange>
        </w:rPr>
        <w:pPrChange w:id="110" w:author="LL" w:date="2017-08-04T10:14:00Z">
          <w:pPr>
            <w:ind w:left="1260"/>
          </w:pPr>
        </w:pPrChange>
      </w:pPr>
    </w:p>
    <w:p w14:paraId="330C2BE4" w14:textId="77777777" w:rsidR="00FD1188" w:rsidRPr="004F0230" w:rsidRDefault="00FD1188" w:rsidP="001778A9">
      <w:pPr>
        <w:numPr>
          <w:ilvl w:val="0"/>
          <w:numId w:val="10"/>
        </w:numPr>
        <w:rPr>
          <w:rFonts w:hint="eastAsia"/>
          <w:b/>
        </w:rPr>
      </w:pPr>
      <w:r w:rsidRPr="004F0230">
        <w:rPr>
          <w:rFonts w:hint="eastAsia"/>
          <w:b/>
        </w:rPr>
        <w:t>估价师声明</w:t>
      </w:r>
      <w:r w:rsidR="004F0230">
        <w:rPr>
          <w:rFonts w:hint="eastAsia"/>
          <w:b/>
        </w:rPr>
        <w:t>页签</w:t>
      </w:r>
      <w:r w:rsidR="00F7081A" w:rsidRPr="00D70755">
        <w:rPr>
          <w:rFonts w:hint="eastAsia"/>
          <w:b/>
        </w:rPr>
        <w:t>（可设置初始化）</w:t>
      </w:r>
    </w:p>
    <w:p w14:paraId="74FC997A" w14:textId="77777777" w:rsidR="007E2999" w:rsidRDefault="00FD1188" w:rsidP="001778A9">
      <w:pPr>
        <w:numPr>
          <w:ilvl w:val="0"/>
          <w:numId w:val="7"/>
        </w:numPr>
        <w:rPr>
          <w:rFonts w:hint="eastAsia"/>
        </w:rPr>
      </w:pPr>
      <w:r>
        <w:rPr>
          <w:rFonts w:hint="eastAsia"/>
        </w:rPr>
        <w:t>主表信息</w:t>
      </w:r>
    </w:p>
    <w:p w14:paraId="1998C8C5" w14:textId="77777777" w:rsidR="00FD1188" w:rsidRDefault="007E2999" w:rsidP="007E2999">
      <w:pPr>
        <w:ind w:left="1260"/>
        <w:rPr>
          <w:rFonts w:hint="eastAsia"/>
        </w:rPr>
      </w:pPr>
      <w:r>
        <w:rPr>
          <w:rFonts w:hint="eastAsia"/>
        </w:rPr>
        <w:t>估价师</w:t>
      </w:r>
      <w:r w:rsidR="00FD1188">
        <w:rPr>
          <w:rFonts w:hint="eastAsia"/>
        </w:rPr>
        <w:t>声明：</w:t>
      </w:r>
      <w:r w:rsidR="00702FE4">
        <w:rPr>
          <w:rFonts w:hint="eastAsia"/>
        </w:rPr>
        <w:t>默认初始化，可手工调整；</w:t>
      </w:r>
    </w:p>
    <w:p w14:paraId="155AF32D" w14:textId="77777777" w:rsidR="00E93A83" w:rsidRPr="00B67803" w:rsidRDefault="00E93A83" w:rsidP="007E2999">
      <w:pPr>
        <w:ind w:left="1260"/>
        <w:rPr>
          <w:rFonts w:hint="eastAsia"/>
        </w:rPr>
      </w:pPr>
      <w:r>
        <w:rPr>
          <w:rFonts w:hint="eastAsia"/>
        </w:rPr>
        <w:t>最高最佳使用</w:t>
      </w:r>
      <w:r w:rsidR="00562EE2">
        <w:rPr>
          <w:rFonts w:hint="eastAsia"/>
        </w:rPr>
        <w:t>分析</w:t>
      </w:r>
      <w:r>
        <w:rPr>
          <w:rFonts w:hint="eastAsia"/>
        </w:rPr>
        <w:t>：</w:t>
      </w:r>
      <w:r w:rsidR="00604A3C">
        <w:rPr>
          <w:rFonts w:hint="eastAsia"/>
        </w:rPr>
        <w:t>默认初始化，可手工调整；</w:t>
      </w:r>
    </w:p>
    <w:p w14:paraId="5D2FD55F" w14:textId="77777777" w:rsidR="00FD1188" w:rsidRPr="00AA0FDC" w:rsidRDefault="00FD1188" w:rsidP="001778A9">
      <w:pPr>
        <w:numPr>
          <w:ilvl w:val="0"/>
          <w:numId w:val="10"/>
        </w:numPr>
        <w:rPr>
          <w:rFonts w:hint="eastAsia"/>
          <w:b/>
        </w:rPr>
      </w:pPr>
      <w:r w:rsidRPr="00AA0FDC">
        <w:rPr>
          <w:rFonts w:hint="eastAsia"/>
          <w:b/>
        </w:rPr>
        <w:t>假设与限制条件</w:t>
      </w:r>
      <w:r w:rsidR="00AA0FDC">
        <w:rPr>
          <w:rFonts w:hint="eastAsia"/>
          <w:b/>
        </w:rPr>
        <w:t>页签</w:t>
      </w:r>
      <w:r w:rsidR="00F7081A" w:rsidRPr="00D70755">
        <w:rPr>
          <w:rFonts w:hint="eastAsia"/>
          <w:b/>
        </w:rPr>
        <w:t>（可设置初始化）</w:t>
      </w:r>
    </w:p>
    <w:p w14:paraId="0F19770E" w14:textId="77777777" w:rsidR="004D5DF6" w:rsidRDefault="00550290" w:rsidP="001778A9">
      <w:pPr>
        <w:numPr>
          <w:ilvl w:val="0"/>
          <w:numId w:val="3"/>
        </w:numPr>
        <w:rPr>
          <w:rFonts w:hint="eastAsia"/>
        </w:rPr>
      </w:pPr>
      <w:r>
        <w:rPr>
          <w:rFonts w:hint="eastAsia"/>
        </w:rPr>
        <w:t>列</w:t>
      </w:r>
      <w:r w:rsidR="00FD1188">
        <w:rPr>
          <w:rFonts w:hint="eastAsia"/>
        </w:rPr>
        <w:t>表信息</w:t>
      </w:r>
    </w:p>
    <w:p w14:paraId="5EF909E2" w14:textId="77777777" w:rsidR="004D5DF6" w:rsidRDefault="004D5DF6" w:rsidP="004D5DF6">
      <w:pPr>
        <w:ind w:left="1272"/>
        <w:rPr>
          <w:rFonts w:hint="eastAsia"/>
        </w:rPr>
      </w:pPr>
      <w:r>
        <w:rPr>
          <w:rFonts w:hint="eastAsia"/>
        </w:rPr>
        <w:t>条款序号：用于生成报告时排序；</w:t>
      </w:r>
    </w:p>
    <w:p w14:paraId="12FD0CFA" w14:textId="77777777" w:rsidR="004D5DF6" w:rsidRDefault="004D5DF6" w:rsidP="004D5DF6">
      <w:pPr>
        <w:ind w:left="1272"/>
        <w:rPr>
          <w:rFonts w:hint="eastAsia"/>
        </w:rPr>
      </w:pPr>
      <w:r>
        <w:rPr>
          <w:rFonts w:hint="eastAsia"/>
        </w:rPr>
        <w:t>条款标题：要点；</w:t>
      </w:r>
    </w:p>
    <w:p w14:paraId="10E79F8D" w14:textId="77777777" w:rsidR="004D5DF6" w:rsidRDefault="004D5DF6" w:rsidP="004D5DF6">
      <w:pPr>
        <w:ind w:left="1272"/>
        <w:rPr>
          <w:rFonts w:hint="eastAsia"/>
        </w:rPr>
      </w:pPr>
      <w:r>
        <w:rPr>
          <w:rFonts w:hint="eastAsia"/>
        </w:rPr>
        <w:t>条款项：</w:t>
      </w:r>
      <w:proofErr w:type="gramStart"/>
      <w:r>
        <w:rPr>
          <w:rFonts w:hint="eastAsia"/>
        </w:rPr>
        <w:t>可勾选的</w:t>
      </w:r>
      <w:proofErr w:type="gramEnd"/>
      <w:r>
        <w:rPr>
          <w:rFonts w:hint="eastAsia"/>
        </w:rPr>
        <w:t>内容列表；</w:t>
      </w:r>
    </w:p>
    <w:p w14:paraId="20E097B3" w14:textId="77777777" w:rsidR="004D5DF6" w:rsidRDefault="004D5DF6" w:rsidP="00284F32">
      <w:pPr>
        <w:ind w:left="1260"/>
        <w:rPr>
          <w:rFonts w:hint="eastAsia"/>
        </w:rPr>
      </w:pPr>
      <w:r>
        <w:rPr>
          <w:rFonts w:hint="eastAsia"/>
        </w:rPr>
        <w:t>条款内容：默认初始化，</w:t>
      </w:r>
      <w:proofErr w:type="gramStart"/>
      <w:r w:rsidR="003F0870">
        <w:rPr>
          <w:rFonts w:hint="eastAsia"/>
        </w:rPr>
        <w:t>根据勾选或不勾条款项</w:t>
      </w:r>
      <w:proofErr w:type="gramEnd"/>
      <w:r w:rsidR="003F0870">
        <w:rPr>
          <w:rFonts w:hint="eastAsia"/>
        </w:rPr>
        <w:t>进行增加或删除</w:t>
      </w:r>
      <w:r w:rsidR="0013269A">
        <w:rPr>
          <w:rFonts w:hint="eastAsia"/>
        </w:rPr>
        <w:t>，</w:t>
      </w:r>
      <w:r w:rsidR="007C6808">
        <w:rPr>
          <w:rFonts w:hint="eastAsia"/>
        </w:rPr>
        <w:t>可修改</w:t>
      </w:r>
      <w:r>
        <w:rPr>
          <w:rFonts w:hint="eastAsia"/>
        </w:rPr>
        <w:t>；</w:t>
      </w:r>
    </w:p>
    <w:p w14:paraId="63287FB3" w14:textId="77777777" w:rsidR="00DA15DF" w:rsidRDefault="00DA15DF" w:rsidP="001778A9">
      <w:pPr>
        <w:numPr>
          <w:ilvl w:val="0"/>
          <w:numId w:val="3"/>
        </w:numPr>
        <w:ind w:left="1260"/>
      </w:pPr>
      <w:r>
        <w:rPr>
          <w:rFonts w:hint="eastAsia"/>
        </w:rPr>
        <w:t>参考内容如下：</w:t>
      </w:r>
    </w:p>
    <w:p w14:paraId="23B7CF6B" w14:textId="77777777" w:rsidR="00FD1188" w:rsidRDefault="00FD1188" w:rsidP="001778A9">
      <w:pPr>
        <w:numPr>
          <w:ilvl w:val="0"/>
          <w:numId w:val="20"/>
        </w:numPr>
        <w:jc w:val="left"/>
      </w:pPr>
      <w:r>
        <w:rPr>
          <w:rFonts w:hint="eastAsia"/>
        </w:rPr>
        <w:t>一般假设：勾选</w:t>
      </w:r>
    </w:p>
    <w:p w14:paraId="5D9D0A18" w14:textId="77777777" w:rsidR="00FD1188" w:rsidRDefault="00FD1188" w:rsidP="001778A9">
      <w:pPr>
        <w:numPr>
          <w:ilvl w:val="0"/>
          <w:numId w:val="20"/>
        </w:numPr>
        <w:jc w:val="left"/>
      </w:pPr>
      <w:r>
        <w:rPr>
          <w:rFonts w:hint="eastAsia"/>
        </w:rPr>
        <w:t>未定事项假设：根据以下选项生成；</w:t>
      </w:r>
      <w:r>
        <w:rPr>
          <w:rFonts w:hint="eastAsia"/>
        </w:rPr>
        <w:t xml:space="preserve"> </w:t>
      </w:r>
    </w:p>
    <w:p w14:paraId="6C992CD5" w14:textId="77777777" w:rsidR="00FD1188" w:rsidRDefault="00FD1188" w:rsidP="001778A9">
      <w:pPr>
        <w:numPr>
          <w:ilvl w:val="0"/>
          <w:numId w:val="21"/>
        </w:numPr>
        <w:jc w:val="left"/>
      </w:pPr>
      <w:proofErr w:type="gramStart"/>
      <w:r>
        <w:rPr>
          <w:rFonts w:hint="eastAsia"/>
        </w:rPr>
        <w:t>没有勾选则</w:t>
      </w:r>
      <w:proofErr w:type="gramEnd"/>
      <w:r>
        <w:rPr>
          <w:rFonts w:hint="eastAsia"/>
        </w:rPr>
        <w:t>输出“没有未定事项假设”</w:t>
      </w:r>
    </w:p>
    <w:p w14:paraId="4B59D9B8" w14:textId="77777777" w:rsidR="00FD1188" w:rsidRDefault="00FD1188" w:rsidP="001778A9">
      <w:pPr>
        <w:numPr>
          <w:ilvl w:val="0"/>
          <w:numId w:val="21"/>
        </w:numPr>
        <w:jc w:val="left"/>
      </w:pPr>
      <w:r>
        <w:rPr>
          <w:rFonts w:hint="eastAsia"/>
        </w:rPr>
        <w:t>没有未定事项假设</w:t>
      </w:r>
    </w:p>
    <w:p w14:paraId="510248BA" w14:textId="77777777" w:rsidR="00FD1188" w:rsidRDefault="00FD1188" w:rsidP="001778A9">
      <w:pPr>
        <w:numPr>
          <w:ilvl w:val="0"/>
          <w:numId w:val="21"/>
        </w:numPr>
        <w:jc w:val="left"/>
      </w:pPr>
      <w:r>
        <w:rPr>
          <w:rFonts w:hint="eastAsia"/>
        </w:rPr>
        <w:t>没有建筑结构</w:t>
      </w:r>
    </w:p>
    <w:p w14:paraId="5FACDC16" w14:textId="77777777" w:rsidR="00FD1188" w:rsidRDefault="00FD1188" w:rsidP="001778A9">
      <w:pPr>
        <w:numPr>
          <w:ilvl w:val="0"/>
          <w:numId w:val="21"/>
        </w:numPr>
        <w:jc w:val="left"/>
      </w:pPr>
      <w:r>
        <w:rPr>
          <w:rFonts w:hint="eastAsia"/>
        </w:rPr>
        <w:t>缺少详细规划指标</w:t>
      </w:r>
    </w:p>
    <w:p w14:paraId="05843401" w14:textId="77777777" w:rsidR="00FD1188" w:rsidRDefault="00FD1188" w:rsidP="001778A9">
      <w:pPr>
        <w:numPr>
          <w:ilvl w:val="0"/>
          <w:numId w:val="21"/>
        </w:numPr>
        <w:jc w:val="left"/>
      </w:pPr>
      <w:r>
        <w:rPr>
          <w:rFonts w:hint="eastAsia"/>
        </w:rPr>
        <w:t>商业收益法【建筑物到期处理】</w:t>
      </w:r>
    </w:p>
    <w:p w14:paraId="3BCBAF14" w14:textId="77777777" w:rsidR="00FD1188" w:rsidRDefault="00FD1188" w:rsidP="001778A9">
      <w:pPr>
        <w:numPr>
          <w:ilvl w:val="0"/>
          <w:numId w:val="20"/>
        </w:numPr>
        <w:jc w:val="left"/>
      </w:pPr>
      <w:r>
        <w:rPr>
          <w:rFonts w:hint="eastAsia"/>
        </w:rPr>
        <w:t>背离事实假设：根据以下</w:t>
      </w:r>
      <w:proofErr w:type="gramStart"/>
      <w:r>
        <w:rPr>
          <w:rFonts w:hint="eastAsia"/>
        </w:rPr>
        <w:t>勾</w:t>
      </w:r>
      <w:proofErr w:type="gramEnd"/>
      <w:r>
        <w:rPr>
          <w:rFonts w:hint="eastAsia"/>
        </w:rPr>
        <w:t>选项生成</w:t>
      </w:r>
    </w:p>
    <w:p w14:paraId="10086C42" w14:textId="77777777" w:rsidR="00FD1188" w:rsidRDefault="00FD1188" w:rsidP="001778A9">
      <w:pPr>
        <w:numPr>
          <w:ilvl w:val="0"/>
          <w:numId w:val="22"/>
        </w:numPr>
        <w:jc w:val="left"/>
      </w:pPr>
      <w:r>
        <w:rPr>
          <w:rFonts w:hint="eastAsia"/>
        </w:rPr>
        <w:t>没有背离事项</w:t>
      </w:r>
    </w:p>
    <w:p w14:paraId="2E2DD939" w14:textId="77777777" w:rsidR="00FD1188" w:rsidRDefault="00FD1188" w:rsidP="001778A9">
      <w:pPr>
        <w:numPr>
          <w:ilvl w:val="0"/>
          <w:numId w:val="22"/>
        </w:numPr>
        <w:jc w:val="left"/>
      </w:pPr>
      <w:r>
        <w:rPr>
          <w:rFonts w:hint="eastAsia"/>
        </w:rPr>
        <w:t>装修情况未列入</w:t>
      </w:r>
    </w:p>
    <w:p w14:paraId="2FF330DB" w14:textId="77777777" w:rsidR="00FD1188" w:rsidRDefault="00FD1188" w:rsidP="001778A9">
      <w:pPr>
        <w:numPr>
          <w:ilvl w:val="0"/>
          <w:numId w:val="22"/>
        </w:numPr>
        <w:jc w:val="left"/>
      </w:pPr>
      <w:proofErr w:type="gramStart"/>
      <w:r>
        <w:rPr>
          <w:rFonts w:hint="eastAsia"/>
        </w:rPr>
        <w:t>抵押权未作</w:t>
      </w:r>
      <w:proofErr w:type="gramEnd"/>
    </w:p>
    <w:p w14:paraId="1FA61089" w14:textId="77777777" w:rsidR="00FD1188" w:rsidRDefault="00FD1188" w:rsidP="001778A9">
      <w:pPr>
        <w:numPr>
          <w:ilvl w:val="0"/>
          <w:numId w:val="22"/>
        </w:numPr>
        <w:jc w:val="left"/>
      </w:pPr>
      <w:r>
        <w:rPr>
          <w:rFonts w:hint="eastAsia"/>
        </w:rPr>
        <w:t>不考虑租赁</w:t>
      </w:r>
    </w:p>
    <w:p w14:paraId="40D51C7B" w14:textId="77777777" w:rsidR="00FD1188" w:rsidRDefault="00FD1188" w:rsidP="001778A9">
      <w:pPr>
        <w:numPr>
          <w:ilvl w:val="0"/>
          <w:numId w:val="22"/>
        </w:numPr>
        <w:jc w:val="left"/>
      </w:pPr>
      <w:r>
        <w:rPr>
          <w:rFonts w:hint="eastAsia"/>
        </w:rPr>
        <w:t>未扣除土地</w:t>
      </w:r>
    </w:p>
    <w:p w14:paraId="4AB263D0" w14:textId="77777777" w:rsidR="00FD1188" w:rsidRDefault="00FD1188" w:rsidP="001778A9">
      <w:pPr>
        <w:numPr>
          <w:ilvl w:val="0"/>
          <w:numId w:val="20"/>
        </w:numPr>
        <w:jc w:val="left"/>
      </w:pPr>
      <w:r>
        <w:rPr>
          <w:rFonts w:hint="eastAsia"/>
        </w:rPr>
        <w:t>不相一致假设：根据以下</w:t>
      </w:r>
      <w:proofErr w:type="gramStart"/>
      <w:r>
        <w:rPr>
          <w:rFonts w:hint="eastAsia"/>
        </w:rPr>
        <w:t>勾</w:t>
      </w:r>
      <w:proofErr w:type="gramEnd"/>
      <w:r>
        <w:rPr>
          <w:rFonts w:hint="eastAsia"/>
        </w:rPr>
        <w:t>选项生成</w:t>
      </w:r>
    </w:p>
    <w:p w14:paraId="38AC0731" w14:textId="77777777" w:rsidR="00FD1188" w:rsidRDefault="00FD1188" w:rsidP="001778A9">
      <w:pPr>
        <w:numPr>
          <w:ilvl w:val="0"/>
          <w:numId w:val="23"/>
        </w:numPr>
        <w:jc w:val="left"/>
      </w:pPr>
      <w:r>
        <w:rPr>
          <w:rFonts w:hint="eastAsia"/>
        </w:rPr>
        <w:t>没有不相一致假设</w:t>
      </w:r>
    </w:p>
    <w:p w14:paraId="3A9CBA78" w14:textId="77777777" w:rsidR="00FD1188" w:rsidRDefault="00FD1188" w:rsidP="001778A9">
      <w:pPr>
        <w:numPr>
          <w:ilvl w:val="0"/>
          <w:numId w:val="23"/>
        </w:numPr>
        <w:jc w:val="left"/>
      </w:pPr>
      <w:r>
        <w:rPr>
          <w:rFonts w:hint="eastAsia"/>
        </w:rPr>
        <w:t>土地使用年限修正系数与规范</w:t>
      </w:r>
    </w:p>
    <w:p w14:paraId="29AA5501" w14:textId="77777777" w:rsidR="00FD1188" w:rsidRDefault="00FD1188" w:rsidP="001778A9">
      <w:pPr>
        <w:numPr>
          <w:ilvl w:val="0"/>
          <w:numId w:val="23"/>
        </w:numPr>
        <w:jc w:val="left"/>
      </w:pPr>
      <w:r>
        <w:rPr>
          <w:rFonts w:hint="eastAsia"/>
        </w:rPr>
        <w:t>用途、面积不一致</w:t>
      </w:r>
    </w:p>
    <w:p w14:paraId="068BBED0" w14:textId="77777777" w:rsidR="00FD1188" w:rsidRDefault="00FD1188" w:rsidP="001778A9">
      <w:pPr>
        <w:numPr>
          <w:ilvl w:val="0"/>
          <w:numId w:val="23"/>
        </w:numPr>
        <w:jc w:val="left"/>
      </w:pPr>
      <w:r>
        <w:rPr>
          <w:rFonts w:hint="eastAsia"/>
        </w:rPr>
        <w:t>价值时点与实际勘查期不一致</w:t>
      </w:r>
    </w:p>
    <w:p w14:paraId="3A23F4EC" w14:textId="77777777" w:rsidR="00FD1188" w:rsidRDefault="00FD1188" w:rsidP="001778A9">
      <w:pPr>
        <w:numPr>
          <w:ilvl w:val="0"/>
          <w:numId w:val="23"/>
        </w:numPr>
        <w:jc w:val="left"/>
        <w:rPr>
          <w:rFonts w:hint="eastAsia"/>
        </w:rPr>
      </w:pPr>
      <w:r>
        <w:rPr>
          <w:rFonts w:hint="eastAsia"/>
        </w:rPr>
        <w:t>地址不一致</w:t>
      </w:r>
    </w:p>
    <w:p w14:paraId="1077E6E4" w14:textId="77777777" w:rsidR="00FD1188" w:rsidRDefault="00FD1188" w:rsidP="001778A9">
      <w:pPr>
        <w:numPr>
          <w:ilvl w:val="0"/>
          <w:numId w:val="20"/>
        </w:numPr>
        <w:jc w:val="left"/>
      </w:pPr>
      <w:r>
        <w:t xml:space="preserve"> </w:t>
      </w:r>
      <w:r>
        <w:rPr>
          <w:rFonts w:hint="eastAsia"/>
        </w:rPr>
        <w:t>依据不足假设：根据以下</w:t>
      </w:r>
      <w:proofErr w:type="gramStart"/>
      <w:r>
        <w:rPr>
          <w:rFonts w:hint="eastAsia"/>
        </w:rPr>
        <w:t>勾</w:t>
      </w:r>
      <w:proofErr w:type="gramEnd"/>
      <w:r>
        <w:rPr>
          <w:rFonts w:hint="eastAsia"/>
        </w:rPr>
        <w:t>选项生成</w:t>
      </w:r>
    </w:p>
    <w:p w14:paraId="62E1748B" w14:textId="77777777" w:rsidR="00FD1188" w:rsidRDefault="00FD1188" w:rsidP="001778A9">
      <w:pPr>
        <w:numPr>
          <w:ilvl w:val="0"/>
          <w:numId w:val="24"/>
        </w:numPr>
        <w:jc w:val="left"/>
      </w:pPr>
      <w:r>
        <w:rPr>
          <w:rFonts w:hint="eastAsia"/>
        </w:rPr>
        <w:t>没有依据不足假设</w:t>
      </w:r>
    </w:p>
    <w:p w14:paraId="7E40EFC7" w14:textId="77777777" w:rsidR="00FD1188" w:rsidRDefault="00FD1188" w:rsidP="001778A9">
      <w:pPr>
        <w:numPr>
          <w:ilvl w:val="0"/>
          <w:numId w:val="24"/>
        </w:numPr>
        <w:jc w:val="left"/>
      </w:pPr>
      <w:r>
        <w:rPr>
          <w:rFonts w:hint="eastAsia"/>
        </w:rPr>
        <w:t>建设年份</w:t>
      </w:r>
    </w:p>
    <w:p w14:paraId="1C3BAC17" w14:textId="77777777" w:rsidR="00FD1188" w:rsidRDefault="00FD1188" w:rsidP="001778A9">
      <w:pPr>
        <w:numPr>
          <w:ilvl w:val="0"/>
          <w:numId w:val="24"/>
        </w:numPr>
        <w:jc w:val="left"/>
      </w:pPr>
      <w:r>
        <w:rPr>
          <w:rFonts w:hint="eastAsia"/>
        </w:rPr>
        <w:t>缺他项权利页</w:t>
      </w:r>
    </w:p>
    <w:p w14:paraId="3845BF81" w14:textId="77777777" w:rsidR="00FD1188" w:rsidRDefault="00FD1188" w:rsidP="001778A9">
      <w:pPr>
        <w:numPr>
          <w:ilvl w:val="0"/>
          <w:numId w:val="24"/>
        </w:numPr>
        <w:jc w:val="left"/>
      </w:pPr>
      <w:r>
        <w:rPr>
          <w:rFonts w:hint="eastAsia"/>
        </w:rPr>
        <w:t>划拨类型不清</w:t>
      </w:r>
    </w:p>
    <w:p w14:paraId="66D086D6" w14:textId="77777777" w:rsidR="00FD1188" w:rsidRDefault="00FD1188" w:rsidP="001778A9">
      <w:pPr>
        <w:numPr>
          <w:ilvl w:val="0"/>
          <w:numId w:val="24"/>
        </w:numPr>
        <w:jc w:val="left"/>
        <w:rPr>
          <w:rFonts w:hint="eastAsia"/>
        </w:rPr>
      </w:pPr>
      <w:r>
        <w:rPr>
          <w:rFonts w:hint="eastAsia"/>
        </w:rPr>
        <w:t>没有地价款票据及工程款项证明</w:t>
      </w:r>
    </w:p>
    <w:p w14:paraId="68D1AAD0" w14:textId="77777777" w:rsidR="00FD1188" w:rsidRDefault="00FD1188" w:rsidP="001778A9">
      <w:pPr>
        <w:numPr>
          <w:ilvl w:val="0"/>
          <w:numId w:val="20"/>
        </w:numPr>
        <w:jc w:val="left"/>
      </w:pPr>
      <w:r>
        <w:rPr>
          <w:rFonts w:hint="eastAsia"/>
        </w:rPr>
        <w:t xml:space="preserve"> </w:t>
      </w:r>
      <w:r>
        <w:rPr>
          <w:rFonts w:hint="eastAsia"/>
        </w:rPr>
        <w:t>估价报告使用限制：根据以下</w:t>
      </w:r>
      <w:proofErr w:type="gramStart"/>
      <w:r>
        <w:rPr>
          <w:rFonts w:hint="eastAsia"/>
        </w:rPr>
        <w:t>勾</w:t>
      </w:r>
      <w:proofErr w:type="gramEnd"/>
      <w:r>
        <w:rPr>
          <w:rFonts w:hint="eastAsia"/>
        </w:rPr>
        <w:t>选项生成</w:t>
      </w:r>
    </w:p>
    <w:p w14:paraId="4E92DD0E" w14:textId="77777777" w:rsidR="00FD1188" w:rsidRDefault="00FD1188" w:rsidP="001778A9">
      <w:pPr>
        <w:numPr>
          <w:ilvl w:val="0"/>
          <w:numId w:val="25"/>
        </w:numPr>
        <w:jc w:val="left"/>
        <w:rPr>
          <w:rFonts w:hint="eastAsia"/>
        </w:rPr>
      </w:pPr>
      <w:r>
        <w:rPr>
          <w:rFonts w:hint="eastAsia"/>
        </w:rPr>
        <w:t>估价报告使用限制</w:t>
      </w:r>
    </w:p>
    <w:p w14:paraId="733746B6" w14:textId="77777777" w:rsidR="00FD1188" w:rsidRDefault="00FD1188" w:rsidP="001778A9">
      <w:pPr>
        <w:numPr>
          <w:ilvl w:val="0"/>
          <w:numId w:val="20"/>
        </w:numPr>
        <w:jc w:val="left"/>
      </w:pPr>
      <w:r>
        <w:t xml:space="preserve"> </w:t>
      </w:r>
      <w:r>
        <w:rPr>
          <w:rFonts w:hint="eastAsia"/>
        </w:rPr>
        <w:t>其它需要说明的问题：根据以下</w:t>
      </w:r>
      <w:proofErr w:type="gramStart"/>
      <w:r>
        <w:rPr>
          <w:rFonts w:hint="eastAsia"/>
        </w:rPr>
        <w:t>勾</w:t>
      </w:r>
      <w:proofErr w:type="gramEnd"/>
      <w:r>
        <w:rPr>
          <w:rFonts w:hint="eastAsia"/>
        </w:rPr>
        <w:t>选项生成</w:t>
      </w:r>
    </w:p>
    <w:p w14:paraId="2AA0B226" w14:textId="77777777" w:rsidR="00FD1188" w:rsidRDefault="00FD1188" w:rsidP="001778A9">
      <w:pPr>
        <w:numPr>
          <w:ilvl w:val="0"/>
          <w:numId w:val="26"/>
        </w:numPr>
        <w:jc w:val="left"/>
        <w:rPr>
          <w:rFonts w:hint="eastAsia"/>
        </w:rPr>
      </w:pPr>
      <w:r>
        <w:rPr>
          <w:rFonts w:hint="eastAsia"/>
        </w:rPr>
        <w:t>其它需要说明的问题</w:t>
      </w:r>
    </w:p>
    <w:p w14:paraId="71DF2335" w14:textId="77777777" w:rsidR="00FD1188" w:rsidRDefault="00FD1188" w:rsidP="001778A9">
      <w:pPr>
        <w:numPr>
          <w:ilvl w:val="0"/>
          <w:numId w:val="20"/>
        </w:numPr>
        <w:jc w:val="left"/>
      </w:pPr>
      <w:r>
        <w:rPr>
          <w:rFonts w:hint="eastAsia"/>
        </w:rPr>
        <w:t>有关提示根据以下</w:t>
      </w:r>
      <w:proofErr w:type="gramStart"/>
      <w:r>
        <w:rPr>
          <w:rFonts w:hint="eastAsia"/>
        </w:rPr>
        <w:t>勾</w:t>
      </w:r>
      <w:proofErr w:type="gramEnd"/>
      <w:r>
        <w:rPr>
          <w:rFonts w:hint="eastAsia"/>
        </w:rPr>
        <w:t>选项生成</w:t>
      </w:r>
    </w:p>
    <w:p w14:paraId="1856AC6E" w14:textId="77777777" w:rsidR="00FD1188" w:rsidRDefault="00FD1188" w:rsidP="002C0D35">
      <w:pPr>
        <w:ind w:leftChars="800" w:left="1680"/>
        <w:jc w:val="left"/>
        <w:rPr>
          <w:rFonts w:hint="eastAsia"/>
        </w:rPr>
      </w:pPr>
      <w:r>
        <w:rPr>
          <w:rFonts w:hint="eastAsia"/>
        </w:rPr>
        <w:t>有关提示</w:t>
      </w:r>
    </w:p>
    <w:p w14:paraId="5021BB52" w14:textId="78DED3F7" w:rsidR="00FD1188" w:rsidRPr="0032477E" w:rsidRDefault="0032477E" w:rsidP="001778A9">
      <w:pPr>
        <w:numPr>
          <w:ilvl w:val="0"/>
          <w:numId w:val="10"/>
        </w:numPr>
        <w:rPr>
          <w:rFonts w:hint="eastAsia"/>
          <w:b/>
          <w:color w:val="FF0000"/>
          <w:rPrChange w:id="111" w:author="LL" w:date="2017-08-04T10:14:00Z">
            <w:rPr>
              <w:rFonts w:hint="eastAsia"/>
              <w:b/>
            </w:rPr>
          </w:rPrChange>
        </w:rPr>
      </w:pPr>
      <w:commentRangeStart w:id="112"/>
      <w:r w:rsidRPr="0032477E">
        <w:rPr>
          <w:rFonts w:hint="eastAsia"/>
          <w:b/>
          <w:color w:val="FF0000"/>
          <w:rPrChange w:id="113" w:author="LL" w:date="2017-08-04T10:14:00Z">
            <w:rPr>
              <w:rFonts w:hint="eastAsia"/>
              <w:b/>
              <w:strike/>
            </w:rPr>
          </w:rPrChange>
        </w:rPr>
        <w:t>估价原则</w:t>
      </w:r>
      <w:del w:id="114" w:author="LL" w:date="2017-08-04T10:14:00Z">
        <w:r w:rsidR="00FD1188" w:rsidRPr="00A26075">
          <w:rPr>
            <w:rFonts w:hint="eastAsia"/>
            <w:b/>
            <w:strike/>
          </w:rPr>
          <w:delText>及</w:delText>
        </w:r>
      </w:del>
      <w:ins w:id="115" w:author="LL" w:date="2017-08-04T10:14:00Z">
        <w:r w:rsidRPr="0032477E">
          <w:rPr>
            <w:rFonts w:hint="eastAsia"/>
            <w:b/>
            <w:color w:val="FF0000"/>
          </w:rPr>
          <w:t>、估价</w:t>
        </w:r>
      </w:ins>
      <w:r w:rsidRPr="0032477E">
        <w:rPr>
          <w:rFonts w:hint="eastAsia"/>
          <w:b/>
          <w:color w:val="FF0000"/>
          <w:rPrChange w:id="116" w:author="LL" w:date="2017-08-04T10:14:00Z">
            <w:rPr>
              <w:rFonts w:hint="eastAsia"/>
              <w:b/>
              <w:strike/>
            </w:rPr>
          </w:rPrChange>
        </w:rPr>
        <w:t>依据</w:t>
      </w:r>
      <w:ins w:id="117" w:author="LL" w:date="2017-08-04T10:14:00Z">
        <w:r w:rsidRPr="0032477E">
          <w:rPr>
            <w:rFonts w:hint="eastAsia"/>
            <w:b/>
            <w:color w:val="FF0000"/>
          </w:rPr>
          <w:t>、</w:t>
        </w:r>
        <w:proofErr w:type="gramStart"/>
        <w:r w:rsidRPr="0032477E">
          <w:rPr>
            <w:rFonts w:hint="eastAsia"/>
            <w:b/>
            <w:color w:val="FF0000"/>
          </w:rPr>
          <w:t>附件</w:t>
        </w:r>
      </w:ins>
      <w:r w:rsidRPr="0032477E">
        <w:rPr>
          <w:rFonts w:hint="eastAsia"/>
          <w:b/>
          <w:color w:val="FF0000"/>
          <w:rPrChange w:id="118" w:author="LL" w:date="2017-08-04T10:14:00Z">
            <w:rPr>
              <w:rFonts w:hint="eastAsia"/>
              <w:b/>
              <w:strike/>
            </w:rPr>
          </w:rPrChange>
        </w:rPr>
        <w:t>页签</w:t>
      </w:r>
      <w:commentRangeEnd w:id="112"/>
      <w:proofErr w:type="gramEnd"/>
      <w:r w:rsidR="00A26075">
        <w:rPr>
          <w:rStyle w:val="a5"/>
          <w:kern w:val="0"/>
        </w:rPr>
        <w:commentReference w:id="112"/>
      </w:r>
      <w:ins w:id="119" w:author="LL" w:date="2017-08-04T10:14:00Z">
        <w:r w:rsidR="00D70755" w:rsidRPr="0032477E">
          <w:rPr>
            <w:rFonts w:hint="eastAsia"/>
            <w:b/>
            <w:color w:val="FF0000"/>
          </w:rPr>
          <w:t>页签</w:t>
        </w:r>
      </w:ins>
      <w:r w:rsidR="00E4764B" w:rsidRPr="0032477E">
        <w:rPr>
          <w:rFonts w:hint="eastAsia"/>
          <w:b/>
          <w:color w:val="FF0000"/>
          <w:rPrChange w:id="120" w:author="LL" w:date="2017-08-04T10:14:00Z">
            <w:rPr>
              <w:rFonts w:hint="eastAsia"/>
              <w:b/>
            </w:rPr>
          </w:rPrChange>
        </w:rPr>
        <w:t>（可设置</w:t>
      </w:r>
      <w:r w:rsidR="00B97CC3" w:rsidRPr="0032477E">
        <w:rPr>
          <w:rFonts w:hint="eastAsia"/>
          <w:b/>
          <w:color w:val="FF0000"/>
          <w:rPrChange w:id="121" w:author="LL" w:date="2017-08-04T10:14:00Z">
            <w:rPr>
              <w:rFonts w:hint="eastAsia"/>
              <w:b/>
            </w:rPr>
          </w:rPrChange>
        </w:rPr>
        <w:t>初始化</w:t>
      </w:r>
      <w:r w:rsidR="00E4764B" w:rsidRPr="0032477E">
        <w:rPr>
          <w:rFonts w:hint="eastAsia"/>
          <w:b/>
          <w:color w:val="FF0000"/>
          <w:rPrChange w:id="122" w:author="LL" w:date="2017-08-04T10:14:00Z">
            <w:rPr>
              <w:rFonts w:hint="eastAsia"/>
              <w:b/>
            </w:rPr>
          </w:rPrChange>
        </w:rPr>
        <w:t>）</w:t>
      </w:r>
    </w:p>
    <w:p w14:paraId="391C1DF1" w14:textId="77777777" w:rsidR="00FD1188" w:rsidRDefault="00AD387F" w:rsidP="001778A9">
      <w:pPr>
        <w:numPr>
          <w:ilvl w:val="0"/>
          <w:numId w:val="8"/>
        </w:numPr>
        <w:rPr>
          <w:rFonts w:hint="eastAsia"/>
        </w:rPr>
      </w:pPr>
      <w:r>
        <w:rPr>
          <w:rFonts w:hint="eastAsia"/>
        </w:rPr>
        <w:t>主表</w:t>
      </w:r>
      <w:r w:rsidR="003629AD">
        <w:rPr>
          <w:rFonts w:hint="eastAsia"/>
        </w:rPr>
        <w:t>信息</w:t>
      </w:r>
    </w:p>
    <w:p w14:paraId="06B588A3" w14:textId="77777777" w:rsidR="00F25E08" w:rsidRDefault="00F25E08" w:rsidP="00F25E08">
      <w:pPr>
        <w:ind w:left="1260"/>
        <w:rPr>
          <w:rFonts w:hint="eastAsia"/>
        </w:rPr>
      </w:pPr>
      <w:commentRangeStart w:id="123"/>
      <w:r>
        <w:rPr>
          <w:rFonts w:hint="eastAsia"/>
        </w:rPr>
        <w:t>估价原则：默认初始化，可修改</w:t>
      </w:r>
      <w:ins w:id="124" w:author="LL" w:date="2017-08-04T10:14:00Z">
        <w:r w:rsidR="0032477E" w:rsidRPr="0032477E">
          <w:rPr>
            <w:rFonts w:hint="eastAsia"/>
            <w:color w:val="FF0000"/>
          </w:rPr>
          <w:t>，</w:t>
        </w:r>
        <w:proofErr w:type="gramStart"/>
        <w:r w:rsidR="0032477E" w:rsidRPr="0032477E">
          <w:rPr>
            <w:rFonts w:hint="eastAsia"/>
            <w:color w:val="FF0000"/>
          </w:rPr>
          <w:t>根据</w:t>
        </w:r>
        <w:r w:rsidR="004671A2">
          <w:rPr>
            <w:rFonts w:hint="eastAsia"/>
            <w:color w:val="FF0000"/>
          </w:rPr>
          <w:t>勾选</w:t>
        </w:r>
        <w:r w:rsidR="0032477E">
          <w:rPr>
            <w:rFonts w:hint="eastAsia"/>
            <w:color w:val="FF0000"/>
          </w:rPr>
          <w:t>“</w:t>
        </w:r>
        <w:r w:rsidR="0032477E" w:rsidRPr="0032477E">
          <w:rPr>
            <w:rFonts w:hint="eastAsia"/>
            <w:color w:val="FF0000"/>
          </w:rPr>
          <w:t>是否抵押</w:t>
        </w:r>
        <w:r w:rsidR="0032477E">
          <w:rPr>
            <w:rFonts w:hint="eastAsia"/>
            <w:color w:val="FF0000"/>
          </w:rPr>
          <w:t>”</w:t>
        </w:r>
        <w:proofErr w:type="gramEnd"/>
        <w:r w:rsidR="0032477E">
          <w:rPr>
            <w:rFonts w:hint="eastAsia"/>
            <w:color w:val="FF0000"/>
          </w:rPr>
          <w:t>进行</w:t>
        </w:r>
        <w:r w:rsidR="0032477E" w:rsidRPr="0032477E">
          <w:rPr>
            <w:rFonts w:hint="eastAsia"/>
            <w:color w:val="FF0000"/>
          </w:rPr>
          <w:t>自动变更</w:t>
        </w:r>
      </w:ins>
      <w:r>
        <w:rPr>
          <w:rFonts w:hint="eastAsia"/>
        </w:rPr>
        <w:t>；</w:t>
      </w:r>
    </w:p>
    <w:p w14:paraId="7D477FC5" w14:textId="77777777" w:rsidR="00FD1188" w:rsidRDefault="00FD1188" w:rsidP="003A7AE9">
      <w:pPr>
        <w:ind w:leftChars="600" w:left="1260"/>
      </w:pPr>
      <w:r>
        <w:rPr>
          <w:rFonts w:hint="eastAsia"/>
        </w:rPr>
        <w:t>估价依据：</w:t>
      </w:r>
      <w:r w:rsidR="008F75AE">
        <w:rPr>
          <w:rFonts w:hint="eastAsia"/>
        </w:rPr>
        <w:t>默认初始化，可修改</w:t>
      </w:r>
      <w:ins w:id="125" w:author="LL" w:date="2017-08-04T10:14:00Z">
        <w:r w:rsidR="004671A2" w:rsidRPr="0032477E">
          <w:rPr>
            <w:rFonts w:hint="eastAsia"/>
            <w:color w:val="FF0000"/>
          </w:rPr>
          <w:t>，</w:t>
        </w:r>
        <w:proofErr w:type="gramStart"/>
        <w:r w:rsidR="004671A2" w:rsidRPr="0032477E">
          <w:rPr>
            <w:rFonts w:hint="eastAsia"/>
            <w:color w:val="FF0000"/>
          </w:rPr>
          <w:t>根据</w:t>
        </w:r>
        <w:r w:rsidR="004671A2">
          <w:rPr>
            <w:rFonts w:hint="eastAsia"/>
            <w:color w:val="FF0000"/>
          </w:rPr>
          <w:t>勾选“</w:t>
        </w:r>
        <w:r w:rsidR="004671A2" w:rsidRPr="0032477E">
          <w:rPr>
            <w:rFonts w:hint="eastAsia"/>
            <w:color w:val="FF0000"/>
          </w:rPr>
          <w:t>是否抵押</w:t>
        </w:r>
        <w:r w:rsidR="004671A2">
          <w:rPr>
            <w:rFonts w:hint="eastAsia"/>
            <w:color w:val="FF0000"/>
          </w:rPr>
          <w:t>”</w:t>
        </w:r>
        <w:proofErr w:type="gramEnd"/>
        <w:r w:rsidR="004671A2">
          <w:rPr>
            <w:rFonts w:hint="eastAsia"/>
            <w:color w:val="FF0000"/>
          </w:rPr>
          <w:t>进行</w:t>
        </w:r>
        <w:r w:rsidR="004671A2" w:rsidRPr="0032477E">
          <w:rPr>
            <w:rFonts w:hint="eastAsia"/>
            <w:color w:val="FF0000"/>
          </w:rPr>
          <w:t>自动变更</w:t>
        </w:r>
      </w:ins>
      <w:r w:rsidR="008F75AE">
        <w:rPr>
          <w:rFonts w:hint="eastAsia"/>
        </w:rPr>
        <w:t>；</w:t>
      </w:r>
    </w:p>
    <w:p w14:paraId="3AFDAF5D" w14:textId="3ADC6EC9" w:rsidR="00FD1188" w:rsidRDefault="00FD1188" w:rsidP="003A7AE9">
      <w:pPr>
        <w:ind w:leftChars="600" w:left="1260"/>
      </w:pPr>
      <w:r>
        <w:rPr>
          <w:rFonts w:hint="eastAsia"/>
        </w:rPr>
        <w:t>技术规程：</w:t>
      </w:r>
      <w:r w:rsidR="008F75AE">
        <w:rPr>
          <w:rFonts w:hint="eastAsia"/>
        </w:rPr>
        <w:t>默认初始化，可修改</w:t>
      </w:r>
      <w:del w:id="126" w:author="LL" w:date="2017-08-04T10:14:00Z">
        <w:r w:rsidR="008F75AE">
          <w:rPr>
            <w:rFonts w:hint="eastAsia"/>
          </w:rPr>
          <w:delText>；</w:delText>
        </w:r>
        <w:commentRangeEnd w:id="123"/>
        <w:r w:rsidR="00A26075">
          <w:rPr>
            <w:rStyle w:val="a5"/>
            <w:kern w:val="0"/>
          </w:rPr>
          <w:commentReference w:id="123"/>
        </w:r>
      </w:del>
      <w:ins w:id="127" w:author="LL" w:date="2017-08-04T10:14:00Z">
        <w:r w:rsidR="004671A2" w:rsidRPr="0032477E">
          <w:rPr>
            <w:rFonts w:hint="eastAsia"/>
            <w:color w:val="FF0000"/>
          </w:rPr>
          <w:t>，</w:t>
        </w:r>
        <w:proofErr w:type="gramStart"/>
        <w:r w:rsidR="004671A2" w:rsidRPr="0032477E">
          <w:rPr>
            <w:rFonts w:hint="eastAsia"/>
            <w:color w:val="FF0000"/>
          </w:rPr>
          <w:t>根据</w:t>
        </w:r>
        <w:r w:rsidR="004671A2">
          <w:rPr>
            <w:rFonts w:hint="eastAsia"/>
            <w:color w:val="FF0000"/>
          </w:rPr>
          <w:t>勾选“</w:t>
        </w:r>
        <w:r w:rsidR="004671A2" w:rsidRPr="0032477E">
          <w:rPr>
            <w:rFonts w:hint="eastAsia"/>
            <w:color w:val="FF0000"/>
          </w:rPr>
          <w:t>是否抵押</w:t>
        </w:r>
        <w:r w:rsidR="004671A2">
          <w:rPr>
            <w:rFonts w:hint="eastAsia"/>
            <w:color w:val="FF0000"/>
          </w:rPr>
          <w:t>”</w:t>
        </w:r>
        <w:proofErr w:type="gramEnd"/>
        <w:r w:rsidR="004671A2">
          <w:rPr>
            <w:rFonts w:hint="eastAsia"/>
            <w:color w:val="FF0000"/>
          </w:rPr>
          <w:t>进行</w:t>
        </w:r>
        <w:r w:rsidR="004671A2" w:rsidRPr="0032477E">
          <w:rPr>
            <w:rFonts w:hint="eastAsia"/>
            <w:color w:val="FF0000"/>
          </w:rPr>
          <w:t>自动变更</w:t>
        </w:r>
        <w:r w:rsidR="008F75AE">
          <w:rPr>
            <w:rFonts w:hint="eastAsia"/>
          </w:rPr>
          <w:t>；</w:t>
        </w:r>
      </w:ins>
    </w:p>
    <w:p w14:paraId="313D53EF" w14:textId="77777777" w:rsidR="00FD1188" w:rsidRDefault="00FD1188" w:rsidP="003A7AE9">
      <w:pPr>
        <w:ind w:leftChars="600" w:left="1260"/>
      </w:pPr>
      <w:r>
        <w:rPr>
          <w:rFonts w:hint="eastAsia"/>
        </w:rPr>
        <w:t>委托方提供的相关资料：</w:t>
      </w:r>
      <w:r w:rsidR="002F02A2">
        <w:rPr>
          <w:rFonts w:hint="eastAsia"/>
        </w:rPr>
        <w:t>其中“房屋权证条款”可</w:t>
      </w:r>
      <w:r>
        <w:rPr>
          <w:rFonts w:hint="eastAsia"/>
        </w:rPr>
        <w:t>根据评估对象增加</w:t>
      </w:r>
      <w:r w:rsidR="002F02A2">
        <w:rPr>
          <w:rFonts w:hint="eastAsia"/>
        </w:rPr>
        <w:t>；</w:t>
      </w:r>
    </w:p>
    <w:p w14:paraId="18C9C6CD" w14:textId="77777777" w:rsidR="00FD1188" w:rsidRDefault="00FD1188" w:rsidP="003A7AE9">
      <w:pPr>
        <w:ind w:leftChars="600" w:left="1260"/>
        <w:rPr>
          <w:rFonts w:hint="eastAsia"/>
          <w:color w:val="FF0000"/>
        </w:rPr>
      </w:pPr>
      <w:r w:rsidRPr="00B321B3">
        <w:rPr>
          <w:rFonts w:hint="eastAsia"/>
        </w:rPr>
        <w:t>附件：</w:t>
      </w:r>
      <w:r w:rsidR="000C1E9E" w:rsidRPr="00B321B3">
        <w:rPr>
          <w:rFonts w:hint="eastAsia"/>
        </w:rPr>
        <w:t>其中“房屋权证条款”可根据评估对象增加；</w:t>
      </w:r>
      <w:r w:rsidR="00B321B3">
        <w:rPr>
          <w:rFonts w:hint="eastAsia"/>
          <w:color w:val="FF0000"/>
        </w:rPr>
        <w:t xml:space="preserve"> </w:t>
      </w:r>
    </w:p>
    <w:p w14:paraId="0FDC6B2F" w14:textId="77777777" w:rsidR="00B7454C" w:rsidRPr="00AB4887" w:rsidRDefault="00B7454C" w:rsidP="001778A9">
      <w:pPr>
        <w:numPr>
          <w:ilvl w:val="0"/>
          <w:numId w:val="10"/>
        </w:numPr>
        <w:rPr>
          <w:rFonts w:hint="eastAsia"/>
          <w:b/>
        </w:rPr>
      </w:pPr>
      <w:r w:rsidRPr="00AB4887">
        <w:rPr>
          <w:rFonts w:hint="eastAsia"/>
          <w:b/>
        </w:rPr>
        <w:t>估价方法</w:t>
      </w:r>
      <w:r>
        <w:rPr>
          <w:rFonts w:hint="eastAsia"/>
          <w:b/>
        </w:rPr>
        <w:t>列表页签</w:t>
      </w:r>
    </w:p>
    <w:p w14:paraId="1608B335" w14:textId="618BD7F6" w:rsidR="00E77543" w:rsidRDefault="00B7454C" w:rsidP="00E77543">
      <w:pPr>
        <w:numPr>
          <w:ilvl w:val="0"/>
          <w:numId w:val="29"/>
        </w:numPr>
        <w:rPr>
          <w:rFonts w:hint="eastAsia"/>
        </w:rPr>
      </w:pPr>
      <w:commentRangeStart w:id="128"/>
      <w:r>
        <w:rPr>
          <w:rFonts w:hint="eastAsia"/>
        </w:rPr>
        <w:t>列表信息</w:t>
      </w:r>
      <w:commentRangeEnd w:id="128"/>
      <w:r w:rsidR="00A26075">
        <w:rPr>
          <w:rStyle w:val="a5"/>
          <w:kern w:val="0"/>
        </w:rPr>
        <w:commentReference w:id="128"/>
      </w:r>
    </w:p>
    <w:p w14:paraId="66CFB684" w14:textId="77777777" w:rsidR="00E77543" w:rsidRPr="00E77543" w:rsidRDefault="00EF7FEB" w:rsidP="00E77543">
      <w:pPr>
        <w:ind w:left="1680"/>
        <w:rPr>
          <w:ins w:id="129" w:author="LL" w:date="2017-08-04T10:14:00Z"/>
          <w:rFonts w:hint="eastAsia"/>
          <w:color w:val="FF0000"/>
        </w:rPr>
      </w:pPr>
      <w:ins w:id="130" w:author="LL" w:date="2017-08-04T10:14:00Z">
        <w:r>
          <w:rPr>
            <w:rFonts w:hint="eastAsia"/>
            <w:color w:val="FF0000"/>
          </w:rPr>
          <w:t>估价技术</w:t>
        </w:r>
        <w:r w:rsidR="00E77543" w:rsidRPr="00E77543">
          <w:rPr>
            <w:rFonts w:hint="eastAsia"/>
            <w:color w:val="FF0000"/>
          </w:rPr>
          <w:t>路</w:t>
        </w:r>
        <w:r w:rsidR="007D55C6" w:rsidRPr="00E77543">
          <w:rPr>
            <w:rFonts w:hint="eastAsia"/>
            <w:color w:val="FF0000"/>
          </w:rPr>
          <w:t>线</w:t>
        </w:r>
        <w:r w:rsidR="00E77543" w:rsidRPr="00E77543">
          <w:rPr>
            <w:rFonts w:hint="eastAsia"/>
            <w:color w:val="FF0000"/>
          </w:rPr>
          <w:t>：</w:t>
        </w:r>
        <w:r w:rsidR="00E77543">
          <w:rPr>
            <w:rFonts w:hint="eastAsia"/>
          </w:rPr>
          <w:t>默认初始化，可修改；</w:t>
        </w:r>
      </w:ins>
    </w:p>
    <w:p w14:paraId="4999E3FB" w14:textId="77777777" w:rsidR="00B7454C" w:rsidRDefault="00B7454C" w:rsidP="00E77543">
      <w:pPr>
        <w:ind w:leftChars="806" w:left="1693"/>
        <w:rPr>
          <w:rFonts w:hint="eastAsia"/>
        </w:rPr>
        <w:pPrChange w:id="131" w:author="LL" w:date="2017-08-04T10:14:00Z">
          <w:pPr>
            <w:ind w:leftChars="706" w:left="1483"/>
          </w:pPr>
        </w:pPrChange>
      </w:pPr>
      <w:r>
        <w:rPr>
          <w:rFonts w:hint="eastAsia"/>
        </w:rPr>
        <w:t>条款序号：用于生成报告时排序；</w:t>
      </w:r>
    </w:p>
    <w:p w14:paraId="2FCC01F4" w14:textId="77777777" w:rsidR="00B7454C" w:rsidRDefault="00B7454C" w:rsidP="00E77543">
      <w:pPr>
        <w:ind w:leftChars="806" w:left="1693"/>
        <w:rPr>
          <w:rFonts w:hint="eastAsia"/>
        </w:rPr>
        <w:pPrChange w:id="132" w:author="LL" w:date="2017-08-04T10:14:00Z">
          <w:pPr>
            <w:ind w:leftChars="706" w:left="1483"/>
          </w:pPr>
        </w:pPrChange>
      </w:pPr>
      <w:r>
        <w:rPr>
          <w:rFonts w:hint="eastAsia"/>
        </w:rPr>
        <w:t>条款标题：要点；</w:t>
      </w:r>
    </w:p>
    <w:p w14:paraId="4073CB73" w14:textId="77777777" w:rsidR="00B7454C" w:rsidRDefault="00B7454C" w:rsidP="00E77543">
      <w:pPr>
        <w:ind w:leftChars="806" w:left="1693"/>
        <w:rPr>
          <w:rFonts w:hint="eastAsia"/>
        </w:rPr>
        <w:pPrChange w:id="133" w:author="LL" w:date="2017-08-04T10:14:00Z">
          <w:pPr>
            <w:ind w:leftChars="706" w:left="1483"/>
          </w:pPr>
        </w:pPrChange>
      </w:pPr>
      <w:r>
        <w:rPr>
          <w:rFonts w:hint="eastAsia"/>
        </w:rPr>
        <w:t>条款项：</w:t>
      </w:r>
      <w:proofErr w:type="gramStart"/>
      <w:r>
        <w:rPr>
          <w:rFonts w:hint="eastAsia"/>
        </w:rPr>
        <w:t>可勾选的</w:t>
      </w:r>
      <w:proofErr w:type="gramEnd"/>
      <w:r>
        <w:rPr>
          <w:rFonts w:hint="eastAsia"/>
        </w:rPr>
        <w:t>内容列表；</w:t>
      </w:r>
    </w:p>
    <w:p w14:paraId="3550E481" w14:textId="77777777" w:rsidR="00B7454C" w:rsidRDefault="00B7454C" w:rsidP="00E77543">
      <w:pPr>
        <w:ind w:leftChars="806" w:left="1693"/>
        <w:rPr>
          <w:rFonts w:hint="eastAsia"/>
        </w:rPr>
        <w:pPrChange w:id="134" w:author="LL" w:date="2017-08-04T10:14:00Z">
          <w:pPr>
            <w:ind w:leftChars="706" w:left="1483"/>
          </w:pPr>
        </w:pPrChange>
      </w:pPr>
      <w:r>
        <w:rPr>
          <w:rFonts w:hint="eastAsia"/>
        </w:rPr>
        <w:t>条款内容：默认初始化，</w:t>
      </w:r>
      <w:proofErr w:type="gramStart"/>
      <w:r>
        <w:rPr>
          <w:rFonts w:hint="eastAsia"/>
        </w:rPr>
        <w:t>根据勾选或不勾条款项</w:t>
      </w:r>
      <w:proofErr w:type="gramEnd"/>
      <w:r>
        <w:rPr>
          <w:rFonts w:hint="eastAsia"/>
        </w:rPr>
        <w:t>进行增加或删除，可修改；</w:t>
      </w:r>
    </w:p>
    <w:p w14:paraId="7B5AE7A6" w14:textId="77777777" w:rsidR="00B7454C" w:rsidRDefault="00B7454C" w:rsidP="001778A9">
      <w:pPr>
        <w:numPr>
          <w:ilvl w:val="0"/>
          <w:numId w:val="29"/>
        </w:numPr>
        <w:rPr>
          <w:rFonts w:hint="eastAsia"/>
        </w:rPr>
      </w:pPr>
      <w:r>
        <w:rPr>
          <w:rFonts w:hint="eastAsia"/>
        </w:rPr>
        <w:t>参考内容如下：</w:t>
      </w:r>
    </w:p>
    <w:p w14:paraId="6975D3BF" w14:textId="1E9241DD" w:rsidR="00B7454C" w:rsidRDefault="00B7454C" w:rsidP="001778A9">
      <w:pPr>
        <w:numPr>
          <w:ilvl w:val="0"/>
          <w:numId w:val="27"/>
        </w:numPr>
        <w:rPr>
          <w:rFonts w:hint="eastAsia"/>
        </w:rPr>
      </w:pPr>
      <w:r>
        <w:rPr>
          <w:rFonts w:hint="eastAsia"/>
        </w:rPr>
        <w:t>估价技术</w:t>
      </w:r>
      <w:commentRangeStart w:id="135"/>
      <w:r>
        <w:rPr>
          <w:rFonts w:hint="eastAsia"/>
          <w:rPrChange w:id="136" w:author="LL" w:date="2017-08-04T10:14:00Z">
            <w:rPr>
              <w:rFonts w:hint="eastAsia"/>
              <w:strike/>
            </w:rPr>
          </w:rPrChange>
        </w:rPr>
        <w:t>统</w:t>
      </w:r>
      <w:del w:id="137" w:author="LL" w:date="2017-08-04T10:14:00Z">
        <w:r w:rsidRPr="00A26075">
          <w:rPr>
            <w:rFonts w:hint="eastAsia"/>
            <w:strike/>
          </w:rPr>
          <w:delText>线路</w:delText>
        </w:r>
        <w:commentRangeEnd w:id="135"/>
        <w:r w:rsidR="00A26075">
          <w:rPr>
            <w:rStyle w:val="a5"/>
            <w:kern w:val="0"/>
          </w:rPr>
          <w:commentReference w:id="135"/>
        </w:r>
      </w:del>
      <w:ins w:id="138" w:author="LL" w:date="2017-08-04T10:14:00Z">
        <w:r>
          <w:rPr>
            <w:rFonts w:hint="eastAsia"/>
          </w:rPr>
          <w:t>路</w:t>
        </w:r>
        <w:r w:rsidR="00E570CA">
          <w:rPr>
            <w:rFonts w:hint="eastAsia"/>
          </w:rPr>
          <w:t>线</w:t>
        </w:r>
      </w:ins>
      <w:r>
        <w:rPr>
          <w:rFonts w:hint="eastAsia"/>
        </w:rPr>
        <w:t>：</w:t>
      </w:r>
    </w:p>
    <w:p w14:paraId="68493DBF" w14:textId="42E61228" w:rsidR="00B7454C" w:rsidRDefault="00B7454C" w:rsidP="001778A9">
      <w:pPr>
        <w:numPr>
          <w:ilvl w:val="0"/>
          <w:numId w:val="27"/>
        </w:numPr>
      </w:pPr>
      <w:commentRangeStart w:id="139"/>
      <w:r>
        <w:rPr>
          <w:rFonts w:hint="eastAsia"/>
        </w:rPr>
        <w:t>采用估价方法理由</w:t>
      </w:r>
      <w:commentRangeEnd w:id="139"/>
      <w:r w:rsidR="00062726">
        <w:rPr>
          <w:rStyle w:val="a5"/>
          <w:kern w:val="0"/>
        </w:rPr>
        <w:commentReference w:id="139"/>
      </w:r>
      <w:r>
        <w:rPr>
          <w:rFonts w:hint="eastAsia"/>
        </w:rPr>
        <w:t>：</w:t>
      </w:r>
    </w:p>
    <w:p w14:paraId="5CD2AFC9" w14:textId="77777777" w:rsidR="00B7454C" w:rsidRDefault="00B7454C" w:rsidP="001778A9">
      <w:pPr>
        <w:numPr>
          <w:ilvl w:val="0"/>
          <w:numId w:val="28"/>
        </w:numPr>
      </w:pPr>
      <w:r>
        <w:rPr>
          <w:rFonts w:hint="eastAsia"/>
        </w:rPr>
        <w:t>比较法：条件勾选，</w:t>
      </w:r>
      <w:proofErr w:type="gramStart"/>
      <w:r>
        <w:rPr>
          <w:rFonts w:hint="eastAsia"/>
        </w:rPr>
        <w:t>勾选显示勾选</w:t>
      </w:r>
      <w:proofErr w:type="gramEnd"/>
      <w:r>
        <w:rPr>
          <w:rFonts w:hint="eastAsia"/>
        </w:rPr>
        <w:t>理由，不</w:t>
      </w:r>
      <w:proofErr w:type="gramStart"/>
      <w:r>
        <w:rPr>
          <w:rFonts w:hint="eastAsia"/>
        </w:rPr>
        <w:t>勾选显示不勾选</w:t>
      </w:r>
      <w:proofErr w:type="gramEnd"/>
      <w:r>
        <w:rPr>
          <w:rFonts w:hint="eastAsia"/>
        </w:rPr>
        <w:t>理由；</w:t>
      </w:r>
    </w:p>
    <w:p w14:paraId="19AEA556" w14:textId="77777777" w:rsidR="00B7454C" w:rsidRDefault="00B7454C" w:rsidP="001778A9">
      <w:pPr>
        <w:numPr>
          <w:ilvl w:val="0"/>
          <w:numId w:val="28"/>
        </w:numPr>
      </w:pPr>
      <w:r>
        <w:rPr>
          <w:rFonts w:hint="eastAsia"/>
        </w:rPr>
        <w:t>收益法：条件勾选，</w:t>
      </w:r>
      <w:proofErr w:type="gramStart"/>
      <w:r>
        <w:rPr>
          <w:rFonts w:hint="eastAsia"/>
        </w:rPr>
        <w:t>勾选显示勾选</w:t>
      </w:r>
      <w:proofErr w:type="gramEnd"/>
      <w:r>
        <w:rPr>
          <w:rFonts w:hint="eastAsia"/>
        </w:rPr>
        <w:t>理由，不</w:t>
      </w:r>
      <w:proofErr w:type="gramStart"/>
      <w:r>
        <w:rPr>
          <w:rFonts w:hint="eastAsia"/>
        </w:rPr>
        <w:t>勾选显示不勾选</w:t>
      </w:r>
      <w:proofErr w:type="gramEnd"/>
      <w:r>
        <w:rPr>
          <w:rFonts w:hint="eastAsia"/>
        </w:rPr>
        <w:t>理由；</w:t>
      </w:r>
    </w:p>
    <w:p w14:paraId="5C099C9F" w14:textId="77777777" w:rsidR="00B7454C" w:rsidRDefault="00B7454C" w:rsidP="001778A9">
      <w:pPr>
        <w:numPr>
          <w:ilvl w:val="0"/>
          <w:numId w:val="28"/>
        </w:numPr>
      </w:pPr>
      <w:r>
        <w:rPr>
          <w:rFonts w:hint="eastAsia"/>
        </w:rPr>
        <w:t>成本法：条件勾选，</w:t>
      </w:r>
      <w:proofErr w:type="gramStart"/>
      <w:r>
        <w:rPr>
          <w:rFonts w:hint="eastAsia"/>
        </w:rPr>
        <w:t>勾选显示勾选</w:t>
      </w:r>
      <w:proofErr w:type="gramEnd"/>
      <w:r>
        <w:rPr>
          <w:rFonts w:hint="eastAsia"/>
        </w:rPr>
        <w:t>理由，不</w:t>
      </w:r>
      <w:proofErr w:type="gramStart"/>
      <w:r>
        <w:rPr>
          <w:rFonts w:hint="eastAsia"/>
        </w:rPr>
        <w:t>勾选显示不勾选</w:t>
      </w:r>
      <w:proofErr w:type="gramEnd"/>
      <w:r>
        <w:rPr>
          <w:rFonts w:hint="eastAsia"/>
        </w:rPr>
        <w:t>理由；</w:t>
      </w:r>
    </w:p>
    <w:p w14:paraId="77CA6B6E" w14:textId="77777777" w:rsidR="00B7454C" w:rsidRDefault="00B7454C" w:rsidP="001778A9">
      <w:pPr>
        <w:numPr>
          <w:ilvl w:val="0"/>
          <w:numId w:val="28"/>
        </w:numPr>
      </w:pPr>
      <w:r>
        <w:rPr>
          <w:rFonts w:hint="eastAsia"/>
        </w:rPr>
        <w:t>假设开发法：条件勾选，</w:t>
      </w:r>
      <w:proofErr w:type="gramStart"/>
      <w:r>
        <w:rPr>
          <w:rFonts w:hint="eastAsia"/>
        </w:rPr>
        <w:t>勾选显示勾选</w:t>
      </w:r>
      <w:proofErr w:type="gramEnd"/>
      <w:r>
        <w:rPr>
          <w:rFonts w:hint="eastAsia"/>
        </w:rPr>
        <w:t>理由，不</w:t>
      </w:r>
      <w:proofErr w:type="gramStart"/>
      <w:r>
        <w:rPr>
          <w:rFonts w:hint="eastAsia"/>
        </w:rPr>
        <w:t>勾选显示不勾选</w:t>
      </w:r>
      <w:proofErr w:type="gramEnd"/>
      <w:r>
        <w:rPr>
          <w:rFonts w:hint="eastAsia"/>
        </w:rPr>
        <w:t>理由；</w:t>
      </w:r>
    </w:p>
    <w:p w14:paraId="2B885BD7" w14:textId="77777777" w:rsidR="00B7454C" w:rsidRDefault="00B7454C" w:rsidP="001778A9">
      <w:pPr>
        <w:numPr>
          <w:ilvl w:val="0"/>
          <w:numId w:val="28"/>
        </w:numPr>
      </w:pPr>
      <w:r>
        <w:rPr>
          <w:rFonts w:hint="eastAsia"/>
        </w:rPr>
        <w:t>基准地价修正法：条件勾选，</w:t>
      </w:r>
      <w:proofErr w:type="gramStart"/>
      <w:r>
        <w:rPr>
          <w:rFonts w:hint="eastAsia"/>
        </w:rPr>
        <w:t>勾选显示勾选</w:t>
      </w:r>
      <w:proofErr w:type="gramEnd"/>
      <w:r>
        <w:rPr>
          <w:rFonts w:hint="eastAsia"/>
        </w:rPr>
        <w:t>理由，不</w:t>
      </w:r>
      <w:proofErr w:type="gramStart"/>
      <w:r>
        <w:rPr>
          <w:rFonts w:hint="eastAsia"/>
        </w:rPr>
        <w:t>勾选显示不勾选</w:t>
      </w:r>
      <w:proofErr w:type="gramEnd"/>
      <w:r>
        <w:rPr>
          <w:rFonts w:hint="eastAsia"/>
        </w:rPr>
        <w:t>理由；</w:t>
      </w:r>
    </w:p>
    <w:p w14:paraId="29380AC4" w14:textId="77777777" w:rsidR="00B7454C" w:rsidRDefault="00B7454C" w:rsidP="001778A9">
      <w:pPr>
        <w:numPr>
          <w:ilvl w:val="0"/>
          <w:numId w:val="27"/>
        </w:numPr>
      </w:pPr>
      <w:r>
        <w:rPr>
          <w:rFonts w:hint="eastAsia"/>
        </w:rPr>
        <w:t>采用的方法：由</w:t>
      </w:r>
      <w:proofErr w:type="gramStart"/>
      <w:r>
        <w:rPr>
          <w:rFonts w:hint="eastAsia"/>
        </w:rPr>
        <w:t>上面勾选带入</w:t>
      </w:r>
      <w:proofErr w:type="gramEnd"/>
      <w:r>
        <w:rPr>
          <w:rFonts w:hint="eastAsia"/>
        </w:rPr>
        <w:t>方法名称，如多选用“、”分隔；</w:t>
      </w:r>
    </w:p>
    <w:p w14:paraId="6601DBDD" w14:textId="77777777" w:rsidR="00B7454C" w:rsidRDefault="00B7454C" w:rsidP="00B7454C">
      <w:pPr>
        <w:ind w:leftChars="600" w:left="1260"/>
        <w:rPr>
          <w:rFonts w:hint="eastAsia"/>
        </w:rPr>
      </w:pPr>
      <w:r>
        <w:rPr>
          <w:rFonts w:hint="eastAsia"/>
        </w:rPr>
        <w:t>方法定义：根据“采用的方法”带入；</w:t>
      </w:r>
      <w:proofErr w:type="gramStart"/>
      <w:r>
        <w:rPr>
          <w:rFonts w:hint="eastAsia"/>
        </w:rPr>
        <w:t>勾选多个</w:t>
      </w:r>
      <w:proofErr w:type="gramEnd"/>
      <w:r>
        <w:rPr>
          <w:rFonts w:hint="eastAsia"/>
        </w:rPr>
        <w:t>方法，则显示多笔方法定义；</w:t>
      </w:r>
    </w:p>
    <w:p w14:paraId="705CA53E" w14:textId="77777777" w:rsidR="00966D8E" w:rsidRPr="00D70755" w:rsidRDefault="00966D8E" w:rsidP="001778A9">
      <w:pPr>
        <w:numPr>
          <w:ilvl w:val="0"/>
          <w:numId w:val="10"/>
        </w:numPr>
        <w:rPr>
          <w:rFonts w:hint="eastAsia"/>
          <w:b/>
        </w:rPr>
      </w:pPr>
      <w:r w:rsidRPr="00D70755">
        <w:rPr>
          <w:rFonts w:hint="eastAsia"/>
          <w:b/>
        </w:rPr>
        <w:t>市场背景</w:t>
      </w:r>
      <w:r w:rsidR="00792863">
        <w:rPr>
          <w:rFonts w:hint="eastAsia"/>
          <w:b/>
        </w:rPr>
        <w:t>描述与分析</w:t>
      </w:r>
      <w:r w:rsidR="00D70755">
        <w:rPr>
          <w:rFonts w:hint="eastAsia"/>
          <w:b/>
        </w:rPr>
        <w:t>页签</w:t>
      </w:r>
      <w:r w:rsidR="000641AD" w:rsidRPr="00D70755">
        <w:rPr>
          <w:rFonts w:hint="eastAsia"/>
          <w:b/>
        </w:rPr>
        <w:t>（可设置初始化）</w:t>
      </w:r>
    </w:p>
    <w:p w14:paraId="2D3C344F" w14:textId="0D5363CA" w:rsidR="00966D8E" w:rsidRDefault="00D238FB" w:rsidP="001778A9">
      <w:pPr>
        <w:numPr>
          <w:ilvl w:val="0"/>
          <w:numId w:val="13"/>
        </w:numPr>
        <w:rPr>
          <w:rFonts w:hint="eastAsia"/>
        </w:rPr>
      </w:pPr>
      <w:commentRangeStart w:id="140"/>
      <w:r>
        <w:rPr>
          <w:rFonts w:hint="eastAsia"/>
        </w:rPr>
        <w:t>列表信息</w:t>
      </w:r>
      <w:commentRangeEnd w:id="140"/>
      <w:r w:rsidR="00A26075">
        <w:rPr>
          <w:rStyle w:val="a5"/>
          <w:kern w:val="0"/>
        </w:rPr>
        <w:commentReference w:id="140"/>
      </w:r>
    </w:p>
    <w:p w14:paraId="79AF8D0B" w14:textId="77777777" w:rsidR="00CE38D1" w:rsidRDefault="00CE38D1" w:rsidP="00BE44C6">
      <w:pPr>
        <w:ind w:left="1272"/>
        <w:rPr>
          <w:rFonts w:hint="eastAsia"/>
        </w:rPr>
      </w:pPr>
      <w:r>
        <w:rPr>
          <w:rFonts w:hint="eastAsia"/>
        </w:rPr>
        <w:t>条款序号：</w:t>
      </w:r>
      <w:r w:rsidR="003F504A">
        <w:rPr>
          <w:rFonts w:hint="eastAsia"/>
        </w:rPr>
        <w:t>用于</w:t>
      </w:r>
      <w:r w:rsidR="003D0E4B">
        <w:rPr>
          <w:rFonts w:hint="eastAsia"/>
        </w:rPr>
        <w:t>生成报告时</w:t>
      </w:r>
      <w:r w:rsidR="003F504A">
        <w:rPr>
          <w:rFonts w:hint="eastAsia"/>
        </w:rPr>
        <w:t>排序；</w:t>
      </w:r>
    </w:p>
    <w:p w14:paraId="5EC2D0BC" w14:textId="77777777" w:rsidR="002150C3" w:rsidRDefault="002150C3" w:rsidP="00BE44C6">
      <w:pPr>
        <w:ind w:left="1272"/>
        <w:rPr>
          <w:rFonts w:hint="eastAsia"/>
        </w:rPr>
      </w:pPr>
      <w:r>
        <w:rPr>
          <w:rFonts w:hint="eastAsia"/>
        </w:rPr>
        <w:t>条款标题：</w:t>
      </w:r>
      <w:r w:rsidR="00E07553">
        <w:rPr>
          <w:rFonts w:hint="eastAsia"/>
        </w:rPr>
        <w:t>要点；</w:t>
      </w:r>
    </w:p>
    <w:p w14:paraId="72CEB228" w14:textId="77777777" w:rsidR="00E02590" w:rsidRDefault="00CE38D1" w:rsidP="00BE44C6">
      <w:pPr>
        <w:ind w:left="1272"/>
        <w:rPr>
          <w:rFonts w:hint="eastAsia"/>
        </w:rPr>
      </w:pPr>
      <w:r>
        <w:rPr>
          <w:rFonts w:hint="eastAsia"/>
        </w:rPr>
        <w:t>条款项：</w:t>
      </w:r>
      <w:proofErr w:type="gramStart"/>
      <w:r w:rsidR="002507C9">
        <w:rPr>
          <w:rFonts w:hint="eastAsia"/>
        </w:rPr>
        <w:t>可勾选的</w:t>
      </w:r>
      <w:proofErr w:type="gramEnd"/>
      <w:r w:rsidR="002507C9">
        <w:rPr>
          <w:rFonts w:hint="eastAsia"/>
        </w:rPr>
        <w:t>内容列表；</w:t>
      </w:r>
    </w:p>
    <w:p w14:paraId="7E959E04" w14:textId="77777777" w:rsidR="00BE44C6" w:rsidRDefault="003A74C1" w:rsidP="00BE44C6">
      <w:pPr>
        <w:ind w:left="1272"/>
        <w:rPr>
          <w:rFonts w:hint="eastAsia"/>
        </w:rPr>
      </w:pPr>
      <w:r>
        <w:rPr>
          <w:rFonts w:hint="eastAsia"/>
        </w:rPr>
        <w:t>条款</w:t>
      </w:r>
      <w:r w:rsidR="00E02590">
        <w:rPr>
          <w:rFonts w:hint="eastAsia"/>
        </w:rPr>
        <w:t>内容：</w:t>
      </w:r>
      <w:r w:rsidR="00D40EF5">
        <w:rPr>
          <w:rFonts w:hint="eastAsia"/>
        </w:rPr>
        <w:t>默认初始化，</w:t>
      </w:r>
      <w:proofErr w:type="gramStart"/>
      <w:r w:rsidR="0033383E">
        <w:rPr>
          <w:rFonts w:hint="eastAsia"/>
        </w:rPr>
        <w:t>根据勾选或不勾条款项</w:t>
      </w:r>
      <w:proofErr w:type="gramEnd"/>
      <w:r w:rsidR="0033383E">
        <w:rPr>
          <w:rFonts w:hint="eastAsia"/>
        </w:rPr>
        <w:t>进行增加或删除，可修改</w:t>
      </w:r>
      <w:r w:rsidR="00D40EF5">
        <w:rPr>
          <w:rFonts w:hint="eastAsia"/>
        </w:rPr>
        <w:t>；</w:t>
      </w:r>
    </w:p>
    <w:p w14:paraId="4CDBF876" w14:textId="77777777" w:rsidR="00DD4A12" w:rsidRDefault="00DD4A12" w:rsidP="00BE44C6">
      <w:pPr>
        <w:ind w:left="1272"/>
        <w:rPr>
          <w:rFonts w:hint="eastAsia"/>
        </w:rPr>
      </w:pPr>
      <w:r>
        <w:rPr>
          <w:rFonts w:hint="eastAsia"/>
        </w:rPr>
        <w:t>图片路径</w:t>
      </w:r>
      <w:r w:rsidR="006D598C">
        <w:rPr>
          <w:rFonts w:hint="eastAsia"/>
        </w:rPr>
        <w:t>：</w:t>
      </w:r>
      <w:r w:rsidR="005C0639">
        <w:rPr>
          <w:rFonts w:hint="eastAsia"/>
        </w:rPr>
        <w:t>需要的图片资料</w:t>
      </w:r>
      <w:ins w:id="141" w:author="LL" w:date="2017-08-04T10:14:00Z">
        <w:r w:rsidR="00E570CA">
          <w:rPr>
            <w:rFonts w:hint="eastAsia"/>
          </w:rPr>
          <w:t>，</w:t>
        </w:r>
        <w:r w:rsidR="00E570CA">
          <w:rPr>
            <w:rFonts w:hint="eastAsia"/>
            <w:color w:val="FF0000"/>
          </w:rPr>
          <w:t>每个条款之</w:t>
        </w:r>
        <w:r w:rsidR="00F062C1">
          <w:rPr>
            <w:rFonts w:hint="eastAsia"/>
            <w:color w:val="FF0000"/>
          </w:rPr>
          <w:t>后允许加入图片</w:t>
        </w:r>
      </w:ins>
      <w:r w:rsidR="005C0639">
        <w:rPr>
          <w:rFonts w:hint="eastAsia"/>
        </w:rPr>
        <w:t>；</w:t>
      </w:r>
    </w:p>
    <w:p w14:paraId="2DD7AE32" w14:textId="77777777" w:rsidR="00B454F8" w:rsidRDefault="00DE6F88" w:rsidP="001778A9">
      <w:pPr>
        <w:numPr>
          <w:ilvl w:val="0"/>
          <w:numId w:val="13"/>
        </w:numPr>
        <w:rPr>
          <w:rFonts w:hint="eastAsia"/>
        </w:rPr>
      </w:pPr>
      <w:r>
        <w:rPr>
          <w:rFonts w:hint="eastAsia"/>
        </w:rPr>
        <w:t>参考内容如下：</w:t>
      </w:r>
    </w:p>
    <w:p w14:paraId="46427A26" w14:textId="4018065A" w:rsidR="00966D8E" w:rsidRDefault="00966D8E" w:rsidP="001778A9">
      <w:pPr>
        <w:numPr>
          <w:ilvl w:val="0"/>
          <w:numId w:val="18"/>
        </w:numPr>
      </w:pPr>
      <w:r>
        <w:rPr>
          <w:rFonts w:hint="eastAsia"/>
        </w:rPr>
        <w:t>经济社会发展简况：模板带入</w:t>
      </w:r>
      <w:del w:id="142" w:author="LL" w:date="2017-08-04T10:14:00Z">
        <w:r>
          <w:rPr>
            <w:rFonts w:hint="eastAsia"/>
          </w:rPr>
          <w:delText>，</w:delText>
        </w:r>
        <w:commentRangeStart w:id="143"/>
        <w:r>
          <w:rPr>
            <w:rFonts w:hint="eastAsia"/>
          </w:rPr>
          <w:delText>可加最多</w:delText>
        </w:r>
        <w:r>
          <w:rPr>
            <w:rFonts w:hint="eastAsia"/>
          </w:rPr>
          <w:delText>5</w:delText>
        </w:r>
        <w:r>
          <w:rPr>
            <w:rFonts w:hint="eastAsia"/>
          </w:rPr>
          <w:delText>张的图片</w:delText>
        </w:r>
        <w:commentRangeEnd w:id="143"/>
        <w:r w:rsidR="00A26075">
          <w:rPr>
            <w:rStyle w:val="a5"/>
            <w:kern w:val="0"/>
          </w:rPr>
          <w:commentReference w:id="143"/>
        </w:r>
      </w:del>
      <w:r>
        <w:rPr>
          <w:rFonts w:hint="eastAsia"/>
        </w:rPr>
        <w:t>；</w:t>
      </w:r>
      <w:r>
        <w:rPr>
          <w:rFonts w:hint="eastAsia"/>
        </w:rPr>
        <w:t xml:space="preserve"> </w:t>
      </w:r>
    </w:p>
    <w:p w14:paraId="7F54D04E" w14:textId="77777777" w:rsidR="00966D8E" w:rsidRDefault="00966D8E" w:rsidP="001778A9">
      <w:pPr>
        <w:numPr>
          <w:ilvl w:val="0"/>
          <w:numId w:val="18"/>
        </w:numPr>
      </w:pPr>
      <w:r>
        <w:rPr>
          <w:rFonts w:hint="eastAsia"/>
        </w:rPr>
        <w:t>本地房地产市场总体状况：模板带入</w:t>
      </w:r>
    </w:p>
    <w:p w14:paraId="73C82BA1" w14:textId="77777777" w:rsidR="00966D8E" w:rsidRDefault="00966D8E" w:rsidP="001778A9">
      <w:pPr>
        <w:numPr>
          <w:ilvl w:val="0"/>
          <w:numId w:val="18"/>
        </w:numPr>
      </w:pPr>
      <w:r>
        <w:rPr>
          <w:rFonts w:hint="eastAsia"/>
        </w:rPr>
        <w:t>本地本类房地产市场总体状况：按以下选项生成</w:t>
      </w:r>
    </w:p>
    <w:p w14:paraId="613EC3E3" w14:textId="77777777" w:rsidR="00966D8E" w:rsidRDefault="00966D8E" w:rsidP="001778A9">
      <w:pPr>
        <w:numPr>
          <w:ilvl w:val="0"/>
          <w:numId w:val="19"/>
        </w:numPr>
      </w:pPr>
      <w:r>
        <w:rPr>
          <w:rFonts w:hint="eastAsia"/>
        </w:rPr>
        <w:t>住宅：条件勾选，</w:t>
      </w:r>
      <w:proofErr w:type="gramStart"/>
      <w:r>
        <w:rPr>
          <w:rFonts w:hint="eastAsia"/>
        </w:rPr>
        <w:t>勾选添加</w:t>
      </w:r>
      <w:proofErr w:type="gramEnd"/>
      <w:r>
        <w:rPr>
          <w:rFonts w:hint="eastAsia"/>
        </w:rPr>
        <w:t>选项，不勾不选或删除</w:t>
      </w:r>
    </w:p>
    <w:p w14:paraId="3FEDB3CE" w14:textId="77777777" w:rsidR="00966D8E" w:rsidRDefault="00966D8E" w:rsidP="001778A9">
      <w:pPr>
        <w:numPr>
          <w:ilvl w:val="0"/>
          <w:numId w:val="19"/>
        </w:numPr>
      </w:pPr>
      <w:r>
        <w:rPr>
          <w:rFonts w:hint="eastAsia"/>
        </w:rPr>
        <w:t>商业：条件勾选，</w:t>
      </w:r>
      <w:proofErr w:type="gramStart"/>
      <w:r>
        <w:rPr>
          <w:rFonts w:hint="eastAsia"/>
        </w:rPr>
        <w:t>勾选添加</w:t>
      </w:r>
      <w:proofErr w:type="gramEnd"/>
      <w:r>
        <w:rPr>
          <w:rFonts w:hint="eastAsia"/>
        </w:rPr>
        <w:t>选项，不勾不选或删除</w:t>
      </w:r>
    </w:p>
    <w:p w14:paraId="1D17C599" w14:textId="77777777" w:rsidR="00966D8E" w:rsidRDefault="00966D8E" w:rsidP="001778A9">
      <w:pPr>
        <w:numPr>
          <w:ilvl w:val="0"/>
          <w:numId w:val="19"/>
        </w:numPr>
      </w:pPr>
      <w:r>
        <w:rPr>
          <w:rFonts w:hint="eastAsia"/>
        </w:rPr>
        <w:t>办公：条件勾选，</w:t>
      </w:r>
      <w:proofErr w:type="gramStart"/>
      <w:r>
        <w:rPr>
          <w:rFonts w:hint="eastAsia"/>
        </w:rPr>
        <w:t>勾选添加</w:t>
      </w:r>
      <w:proofErr w:type="gramEnd"/>
      <w:r>
        <w:rPr>
          <w:rFonts w:hint="eastAsia"/>
        </w:rPr>
        <w:t>选项，不勾不选或删除</w:t>
      </w:r>
    </w:p>
    <w:p w14:paraId="3404374E" w14:textId="77777777" w:rsidR="00966D8E" w:rsidRDefault="00966D8E" w:rsidP="001778A9">
      <w:pPr>
        <w:numPr>
          <w:ilvl w:val="0"/>
          <w:numId w:val="19"/>
        </w:numPr>
      </w:pPr>
      <w:r>
        <w:rPr>
          <w:rFonts w:hint="eastAsia"/>
        </w:rPr>
        <w:t>车位：条件勾选，</w:t>
      </w:r>
      <w:proofErr w:type="gramStart"/>
      <w:r>
        <w:rPr>
          <w:rFonts w:hint="eastAsia"/>
        </w:rPr>
        <w:t>勾选添加</w:t>
      </w:r>
      <w:proofErr w:type="gramEnd"/>
      <w:r>
        <w:rPr>
          <w:rFonts w:hint="eastAsia"/>
        </w:rPr>
        <w:t>选项，不勾不选或删除</w:t>
      </w:r>
    </w:p>
    <w:p w14:paraId="20CA7212" w14:textId="77777777" w:rsidR="00966D8E" w:rsidRDefault="00966D8E" w:rsidP="001778A9">
      <w:pPr>
        <w:numPr>
          <w:ilvl w:val="0"/>
          <w:numId w:val="19"/>
        </w:numPr>
      </w:pPr>
      <w:r>
        <w:rPr>
          <w:rFonts w:hint="eastAsia"/>
        </w:rPr>
        <w:t>工业：条件勾选，</w:t>
      </w:r>
      <w:proofErr w:type="gramStart"/>
      <w:r>
        <w:rPr>
          <w:rFonts w:hint="eastAsia"/>
        </w:rPr>
        <w:t>勾选添加</w:t>
      </w:r>
      <w:proofErr w:type="gramEnd"/>
      <w:r>
        <w:rPr>
          <w:rFonts w:hint="eastAsia"/>
        </w:rPr>
        <w:t>选项，不勾不选或删除</w:t>
      </w:r>
    </w:p>
    <w:p w14:paraId="1186E200" w14:textId="77777777" w:rsidR="00966D8E" w:rsidRDefault="00966D8E" w:rsidP="001778A9">
      <w:pPr>
        <w:numPr>
          <w:ilvl w:val="0"/>
          <w:numId w:val="19"/>
        </w:numPr>
      </w:pPr>
      <w:r>
        <w:rPr>
          <w:rFonts w:hint="eastAsia"/>
        </w:rPr>
        <w:t>土地：条件勾选，</w:t>
      </w:r>
      <w:proofErr w:type="gramStart"/>
      <w:r>
        <w:rPr>
          <w:rFonts w:hint="eastAsia"/>
        </w:rPr>
        <w:t>勾选添加</w:t>
      </w:r>
      <w:proofErr w:type="gramEnd"/>
      <w:r>
        <w:rPr>
          <w:rFonts w:hint="eastAsia"/>
        </w:rPr>
        <w:t>选项，不勾不选或删除</w:t>
      </w:r>
    </w:p>
    <w:p w14:paraId="7E98DC15" w14:textId="77777777" w:rsidR="00966D8E" w:rsidRPr="002E25EF" w:rsidRDefault="00966D8E" w:rsidP="001778A9">
      <w:pPr>
        <w:numPr>
          <w:ilvl w:val="0"/>
          <w:numId w:val="19"/>
        </w:numPr>
        <w:rPr>
          <w:rFonts w:hint="eastAsia"/>
        </w:rPr>
      </w:pPr>
      <w:r>
        <w:rPr>
          <w:rFonts w:hint="eastAsia"/>
        </w:rPr>
        <w:t>其它：条件勾选，</w:t>
      </w:r>
      <w:proofErr w:type="gramStart"/>
      <w:r>
        <w:rPr>
          <w:rFonts w:hint="eastAsia"/>
        </w:rPr>
        <w:t>勾选添加</w:t>
      </w:r>
      <w:proofErr w:type="gramEnd"/>
      <w:r>
        <w:rPr>
          <w:rFonts w:hint="eastAsia"/>
        </w:rPr>
        <w:t>选项，不勾不选或删除</w:t>
      </w:r>
    </w:p>
    <w:p w14:paraId="494019C6" w14:textId="62F2ADC5" w:rsidR="00966D8E" w:rsidRPr="00D3067B" w:rsidRDefault="00966D8E" w:rsidP="001778A9">
      <w:pPr>
        <w:numPr>
          <w:ilvl w:val="0"/>
          <w:numId w:val="10"/>
        </w:numPr>
        <w:rPr>
          <w:rFonts w:hint="eastAsia"/>
          <w:b/>
        </w:rPr>
      </w:pPr>
      <w:r w:rsidRPr="00D3067B">
        <w:rPr>
          <w:b/>
          <w:rPrChange w:id="144" w:author="LL" w:date="2017-08-04T10:14:00Z">
            <w:rPr>
              <w:b/>
              <w:highlight w:val="cyan"/>
            </w:rPr>
          </w:rPrChange>
        </w:rPr>
        <w:t>变现</w:t>
      </w:r>
      <w:r w:rsidRPr="00D3067B">
        <w:rPr>
          <w:rFonts w:hint="eastAsia"/>
          <w:b/>
          <w:rPrChange w:id="145" w:author="LL" w:date="2017-08-04T10:14:00Z">
            <w:rPr>
              <w:rFonts w:hint="eastAsia"/>
              <w:b/>
              <w:highlight w:val="cyan"/>
            </w:rPr>
          </w:rPrChange>
        </w:rPr>
        <w:t>能力</w:t>
      </w:r>
      <w:r w:rsidR="003E11DE" w:rsidRPr="00D3067B">
        <w:rPr>
          <w:rFonts w:hint="eastAsia"/>
          <w:b/>
          <w:rPrChange w:id="146" w:author="LL" w:date="2017-08-04T10:14:00Z">
            <w:rPr>
              <w:rFonts w:hint="eastAsia"/>
              <w:b/>
              <w:highlight w:val="cyan"/>
            </w:rPr>
          </w:rPrChange>
        </w:rPr>
        <w:t>页签</w:t>
      </w:r>
      <w:r w:rsidR="000A0580" w:rsidRPr="00D3067B">
        <w:rPr>
          <w:rFonts w:hint="eastAsia"/>
          <w:b/>
          <w:rPrChange w:id="147" w:author="LL" w:date="2017-08-04T10:14:00Z">
            <w:rPr>
              <w:rFonts w:hint="eastAsia"/>
              <w:b/>
              <w:highlight w:val="cyan"/>
            </w:rPr>
          </w:rPrChange>
        </w:rPr>
        <w:t>（可设置初始化）</w:t>
      </w:r>
      <w:commentRangeStart w:id="148"/>
      <w:del w:id="149" w:author="LL" w:date="2017-08-04T10:14:00Z">
        <w:r w:rsidR="00732691" w:rsidRPr="00732691">
          <w:rPr>
            <w:rFonts w:hint="eastAsia"/>
            <w:b/>
            <w:color w:val="FF0000"/>
          </w:rPr>
          <w:delText>只有抵押类才会有？</w:delText>
        </w:r>
        <w:commentRangeEnd w:id="148"/>
        <w:r w:rsidR="00A26075">
          <w:rPr>
            <w:rStyle w:val="a5"/>
            <w:kern w:val="0"/>
          </w:rPr>
          <w:commentReference w:id="148"/>
        </w:r>
      </w:del>
    </w:p>
    <w:p w14:paraId="3B299C6B" w14:textId="77777777" w:rsidR="00966D8E" w:rsidRDefault="00966D8E" w:rsidP="001778A9">
      <w:pPr>
        <w:numPr>
          <w:ilvl w:val="0"/>
          <w:numId w:val="14"/>
        </w:numPr>
        <w:rPr>
          <w:rFonts w:hint="eastAsia"/>
        </w:rPr>
      </w:pPr>
      <w:r>
        <w:rPr>
          <w:rFonts w:hint="eastAsia"/>
        </w:rPr>
        <w:t>主表信息</w:t>
      </w:r>
    </w:p>
    <w:p w14:paraId="46628665" w14:textId="35B78796" w:rsidR="00D93E45" w:rsidRDefault="00D93E45" w:rsidP="00D93E45">
      <w:pPr>
        <w:ind w:left="1260"/>
      </w:pPr>
      <w:commentRangeStart w:id="150"/>
      <w:r w:rsidRPr="00D93E45">
        <w:rPr>
          <w:rFonts w:hint="eastAsia"/>
          <w:color w:val="FF0000"/>
          <w:rPrChange w:id="151" w:author="LL" w:date="2017-08-04T10:14:00Z">
            <w:rPr>
              <w:rFonts w:hint="eastAsia"/>
            </w:rPr>
          </w:rPrChange>
        </w:rPr>
        <w:t>变现打折率：根据报告类型初始化；</w:t>
      </w:r>
      <w:commentRangeEnd w:id="150"/>
      <w:r w:rsidR="00062726">
        <w:rPr>
          <w:rStyle w:val="a5"/>
          <w:kern w:val="0"/>
        </w:rPr>
        <w:commentReference w:id="150"/>
      </w:r>
    </w:p>
    <w:p w14:paraId="4CCA9C25" w14:textId="17C3ED3B" w:rsidR="00966D8E" w:rsidRPr="00D3067B" w:rsidRDefault="00966D8E" w:rsidP="00461E4D">
      <w:pPr>
        <w:ind w:leftChars="600" w:left="1260"/>
        <w:jc w:val="left"/>
        <w:rPr>
          <w:color w:val="FF0000"/>
          <w:rPrChange w:id="152" w:author="LL" w:date="2017-08-04T10:14:00Z">
            <w:rPr/>
          </w:rPrChange>
        </w:rPr>
      </w:pPr>
      <w:commentRangeStart w:id="153"/>
      <w:r w:rsidRPr="00D3067B">
        <w:rPr>
          <w:rFonts w:hint="eastAsia"/>
          <w:color w:val="FF0000"/>
          <w:rPrChange w:id="154" w:author="LL" w:date="2017-08-04T10:14:00Z">
            <w:rPr>
              <w:rFonts w:hint="eastAsia"/>
            </w:rPr>
          </w:rPrChange>
        </w:rPr>
        <w:t>变</w:t>
      </w:r>
      <w:r w:rsidRPr="00D3067B">
        <w:rPr>
          <w:color w:val="FF0000"/>
          <w:rPrChange w:id="155" w:author="LL" w:date="2017-08-04T10:14:00Z">
            <w:rPr/>
          </w:rPrChange>
        </w:rPr>
        <w:t>现能力分析</w:t>
      </w:r>
      <w:commentRangeEnd w:id="153"/>
      <w:r w:rsidR="00A26075">
        <w:rPr>
          <w:rStyle w:val="a5"/>
          <w:kern w:val="0"/>
        </w:rPr>
        <w:commentReference w:id="153"/>
      </w:r>
      <w:ins w:id="156" w:author="LL" w:date="2017-08-04T10:14:00Z">
        <w:r w:rsidR="00D3067B">
          <w:rPr>
            <w:rFonts w:hint="eastAsia"/>
            <w:color w:val="FF0000"/>
          </w:rPr>
          <w:t>：根据“是否抵押类”进行初始化</w:t>
        </w:r>
        <w:r w:rsidR="00D3067B" w:rsidRPr="00D3067B">
          <w:rPr>
            <w:rFonts w:hint="eastAsia"/>
            <w:color w:val="FF0000"/>
          </w:rPr>
          <w:t>：</w:t>
        </w:r>
      </w:ins>
    </w:p>
    <w:p w14:paraId="13D50DE9" w14:textId="77777777" w:rsidR="00966D8E" w:rsidRPr="00D3067B" w:rsidRDefault="00966D8E" w:rsidP="00461E4D">
      <w:pPr>
        <w:ind w:leftChars="600" w:left="1260"/>
        <w:jc w:val="left"/>
        <w:rPr>
          <w:rFonts w:hint="eastAsia"/>
          <w:color w:val="FF0000"/>
          <w:rPrChange w:id="157" w:author="LL" w:date="2017-08-04T10:14:00Z">
            <w:rPr>
              <w:rFonts w:hint="eastAsia"/>
            </w:rPr>
          </w:rPrChange>
        </w:rPr>
      </w:pPr>
      <w:r w:rsidRPr="00D3067B">
        <w:rPr>
          <w:rFonts w:hint="eastAsia"/>
          <w:color w:val="FF0000"/>
          <w:rPrChange w:id="158" w:author="LL" w:date="2017-08-04T10:14:00Z">
            <w:rPr>
              <w:rFonts w:hint="eastAsia"/>
            </w:rPr>
          </w:rPrChange>
        </w:rPr>
        <w:t>风险</w:t>
      </w:r>
      <w:r w:rsidRPr="00D3067B">
        <w:rPr>
          <w:color w:val="FF0000"/>
          <w:rPrChange w:id="159" w:author="LL" w:date="2017-08-04T10:14:00Z">
            <w:rPr/>
          </w:rPrChange>
        </w:rPr>
        <w:t>提示</w:t>
      </w:r>
      <w:ins w:id="160" w:author="LL" w:date="2017-08-04T10:14:00Z">
        <w:r w:rsidR="00D3067B">
          <w:rPr>
            <w:rFonts w:hint="eastAsia"/>
            <w:color w:val="FF0000"/>
          </w:rPr>
          <w:t>：根据“是否抵押类”进行初始化</w:t>
        </w:r>
      </w:ins>
    </w:p>
    <w:p w14:paraId="6F836EA5" w14:textId="77777777" w:rsidR="00FD1188" w:rsidRDefault="00FD0276" w:rsidP="001778A9">
      <w:pPr>
        <w:numPr>
          <w:ilvl w:val="0"/>
          <w:numId w:val="9"/>
        </w:numPr>
        <w:rPr>
          <w:rFonts w:hint="eastAsia"/>
          <w:b/>
        </w:rPr>
      </w:pPr>
      <w:r w:rsidRPr="00462136">
        <w:rPr>
          <w:rFonts w:hint="eastAsia"/>
          <w:b/>
        </w:rPr>
        <w:t>估价对象</w:t>
      </w:r>
      <w:r w:rsidR="00462136">
        <w:rPr>
          <w:rFonts w:hint="eastAsia"/>
          <w:b/>
        </w:rPr>
        <w:t>信息</w:t>
      </w:r>
      <w:r w:rsidR="0093457F">
        <w:rPr>
          <w:rFonts w:hint="eastAsia"/>
          <w:b/>
        </w:rPr>
        <w:t>（多个估价对象）</w:t>
      </w:r>
    </w:p>
    <w:p w14:paraId="2038A954" w14:textId="462A74DE" w:rsidR="00445479" w:rsidRDefault="00445479" w:rsidP="001778A9">
      <w:pPr>
        <w:numPr>
          <w:ilvl w:val="0"/>
          <w:numId w:val="11"/>
        </w:numPr>
        <w:rPr>
          <w:rFonts w:hint="eastAsia"/>
          <w:b/>
          <w:rPrChange w:id="161" w:author="LL" w:date="2017-08-04T10:14:00Z">
            <w:rPr>
              <w:rFonts w:hint="eastAsia"/>
              <w:b/>
              <w:strike/>
            </w:rPr>
          </w:rPrChange>
        </w:rPr>
      </w:pPr>
      <w:commentRangeStart w:id="162"/>
      <w:commentRangeStart w:id="163"/>
      <w:r w:rsidRPr="00AB4887">
        <w:rPr>
          <w:rFonts w:hint="eastAsia"/>
          <w:b/>
          <w:rPrChange w:id="164" w:author="LL" w:date="2017-08-04T10:14:00Z">
            <w:rPr>
              <w:rFonts w:hint="eastAsia"/>
              <w:b/>
              <w:strike/>
            </w:rPr>
          </w:rPrChange>
        </w:rPr>
        <w:t>估价对象</w:t>
      </w:r>
      <w:r w:rsidR="00B346D6">
        <w:rPr>
          <w:rFonts w:hint="eastAsia"/>
          <w:b/>
          <w:rPrChange w:id="165" w:author="LL" w:date="2017-08-04T10:14:00Z">
            <w:rPr>
              <w:rFonts w:hint="eastAsia"/>
              <w:b/>
              <w:strike/>
            </w:rPr>
          </w:rPrChange>
        </w:rPr>
        <w:t>信息</w:t>
      </w:r>
      <w:r w:rsidRPr="00AB4887">
        <w:rPr>
          <w:rFonts w:hint="eastAsia"/>
          <w:b/>
          <w:rPrChange w:id="166" w:author="LL" w:date="2017-08-04T10:14:00Z">
            <w:rPr>
              <w:rFonts w:hint="eastAsia"/>
              <w:b/>
              <w:strike/>
            </w:rPr>
          </w:rPrChange>
        </w:rPr>
        <w:t>列表</w:t>
      </w:r>
      <w:commentRangeEnd w:id="162"/>
      <w:r w:rsidR="00A26075" w:rsidRPr="002C1FB7">
        <w:rPr>
          <w:rStyle w:val="a5"/>
          <w:strike/>
          <w:kern w:val="0"/>
        </w:rPr>
        <w:commentReference w:id="162"/>
      </w:r>
      <w:commentRangeEnd w:id="163"/>
      <w:r w:rsidR="002C1FB7">
        <w:rPr>
          <w:rStyle w:val="a5"/>
          <w:kern w:val="0"/>
        </w:rPr>
        <w:commentReference w:id="163"/>
      </w:r>
    </w:p>
    <w:p w14:paraId="38C4B8E2" w14:textId="77777777" w:rsidR="009F51C6" w:rsidRPr="0079396F" w:rsidRDefault="009F51C6" w:rsidP="009F51C6">
      <w:pPr>
        <w:ind w:leftChars="700" w:left="1470"/>
        <w:rPr>
          <w:rFonts w:hint="eastAsia"/>
          <w:color w:val="FF0000"/>
        </w:rPr>
      </w:pPr>
      <w:r w:rsidRPr="0079396F">
        <w:rPr>
          <w:rFonts w:hint="eastAsia"/>
          <w:color w:val="FF0000"/>
        </w:rPr>
        <w:t>成交单价：</w:t>
      </w:r>
      <w:ins w:id="167" w:author="LL" w:date="2017-08-04T10:14:00Z">
        <w:r>
          <w:rPr>
            <w:rFonts w:hint="eastAsia"/>
            <w:color w:val="FF0000"/>
          </w:rPr>
          <w:t>手工录入金额；</w:t>
        </w:r>
      </w:ins>
    </w:p>
    <w:p w14:paraId="6DF586DF" w14:textId="77777777" w:rsidR="009F51C6" w:rsidRPr="00AB4887" w:rsidRDefault="009F51C6" w:rsidP="009F51C6">
      <w:pPr>
        <w:ind w:leftChars="700" w:left="1470"/>
        <w:rPr>
          <w:rFonts w:hint="eastAsia"/>
          <w:b/>
          <w:rPrChange w:id="168" w:author="LL" w:date="2017-08-04T10:14:00Z">
            <w:rPr>
              <w:rFonts w:hint="eastAsia"/>
              <w:color w:val="FF0000"/>
            </w:rPr>
          </w:rPrChange>
        </w:rPr>
      </w:pPr>
      <w:r w:rsidRPr="0079396F">
        <w:rPr>
          <w:rFonts w:hint="eastAsia"/>
          <w:color w:val="FF0000"/>
        </w:rPr>
        <w:t>成交总价：</w:t>
      </w:r>
      <w:ins w:id="169" w:author="LL" w:date="2017-08-04T10:14:00Z">
        <w:r>
          <w:rPr>
            <w:rFonts w:hint="eastAsia"/>
            <w:color w:val="FF0000"/>
          </w:rPr>
          <w:t>手工录入金额；</w:t>
        </w:r>
      </w:ins>
    </w:p>
    <w:p w14:paraId="7F4411DE" w14:textId="77777777" w:rsidR="00445479" w:rsidRDefault="00445479" w:rsidP="00445479">
      <w:pPr>
        <w:ind w:leftChars="700" w:left="1470"/>
      </w:pPr>
      <w:r>
        <w:rPr>
          <w:rFonts w:hint="eastAsia"/>
        </w:rPr>
        <w:t>权属类型：下拉</w:t>
      </w:r>
      <w:r w:rsidR="00E26A08">
        <w:rPr>
          <w:rFonts w:hint="eastAsia"/>
        </w:rPr>
        <w:t>；</w:t>
      </w:r>
    </w:p>
    <w:p w14:paraId="716E7166" w14:textId="77777777" w:rsidR="00EA5122" w:rsidRDefault="00445479" w:rsidP="00445479">
      <w:pPr>
        <w:ind w:leftChars="700" w:left="1470"/>
        <w:rPr>
          <w:rFonts w:hint="eastAsia"/>
        </w:rPr>
      </w:pPr>
      <w:proofErr w:type="gramStart"/>
      <w:r>
        <w:rPr>
          <w:rFonts w:hint="eastAsia"/>
        </w:rPr>
        <w:t>权属证</w:t>
      </w:r>
      <w:proofErr w:type="gramEnd"/>
      <w:r>
        <w:rPr>
          <w:rFonts w:hint="eastAsia"/>
        </w:rPr>
        <w:t>号</w:t>
      </w:r>
      <w:r w:rsidR="00042E67">
        <w:rPr>
          <w:rFonts w:hint="eastAsia"/>
        </w:rPr>
        <w:t>：</w:t>
      </w:r>
      <w:r>
        <w:rPr>
          <w:rFonts w:hint="eastAsia"/>
        </w:rPr>
        <w:t>手工输入</w:t>
      </w:r>
    </w:p>
    <w:p w14:paraId="35014AB8" w14:textId="77777777" w:rsidR="00445479" w:rsidRDefault="00EA5122" w:rsidP="00445479">
      <w:pPr>
        <w:ind w:leftChars="700" w:left="1470"/>
      </w:pPr>
      <w:proofErr w:type="gramStart"/>
      <w:r>
        <w:rPr>
          <w:rFonts w:hint="eastAsia"/>
        </w:rPr>
        <w:t>权属证</w:t>
      </w:r>
      <w:proofErr w:type="gramEnd"/>
      <w:r>
        <w:rPr>
          <w:rFonts w:hint="eastAsia"/>
        </w:rPr>
        <w:t>号说明：按模板设置，权属类型</w:t>
      </w:r>
      <w:r>
        <w:rPr>
          <w:rFonts w:hint="eastAsia"/>
        </w:rPr>
        <w:t>+</w:t>
      </w:r>
      <w:proofErr w:type="gramStart"/>
      <w:r>
        <w:rPr>
          <w:rFonts w:hint="eastAsia"/>
        </w:rPr>
        <w:t>权属证</w:t>
      </w:r>
      <w:proofErr w:type="gramEnd"/>
      <w:r>
        <w:rPr>
          <w:rFonts w:hint="eastAsia"/>
        </w:rPr>
        <w:t>号生成</w:t>
      </w:r>
      <w:r w:rsidR="000202BD">
        <w:rPr>
          <w:rFonts w:hint="eastAsia"/>
        </w:rPr>
        <w:t>；</w:t>
      </w:r>
    </w:p>
    <w:p w14:paraId="0D9C47A5" w14:textId="77777777" w:rsidR="00445479" w:rsidRDefault="00445479" w:rsidP="00445479">
      <w:pPr>
        <w:ind w:leftChars="700" w:left="1470"/>
      </w:pPr>
      <w:r>
        <w:rPr>
          <w:rFonts w:hint="eastAsia"/>
        </w:rPr>
        <w:t>权属人：手工输入</w:t>
      </w:r>
    </w:p>
    <w:p w14:paraId="3F752D67" w14:textId="3A52C67E" w:rsidR="00445479" w:rsidRDefault="00445479" w:rsidP="00445479">
      <w:pPr>
        <w:ind w:leftChars="700" w:left="1470"/>
        <w:rPr>
          <w:rFonts w:hint="eastAsia"/>
        </w:rPr>
      </w:pPr>
      <w:commentRangeStart w:id="170"/>
      <w:r w:rsidRPr="00211316">
        <w:rPr>
          <w:rFonts w:hint="eastAsia"/>
          <w:color w:val="FF0000"/>
          <w:rPrChange w:id="171" w:author="LL" w:date="2017-08-04T10:14:00Z">
            <w:rPr>
              <w:rFonts w:hint="eastAsia"/>
              <w:strike/>
            </w:rPr>
          </w:rPrChange>
        </w:rPr>
        <w:t>房屋</w:t>
      </w:r>
      <w:del w:id="172" w:author="LL" w:date="2017-08-04T10:14:00Z">
        <w:r w:rsidRPr="00A26075">
          <w:rPr>
            <w:rFonts w:hint="eastAsia"/>
            <w:strike/>
          </w:rPr>
          <w:delText>坐落</w:delText>
        </w:r>
        <w:commentRangeEnd w:id="170"/>
        <w:r w:rsidR="00A26075">
          <w:rPr>
            <w:rStyle w:val="a5"/>
            <w:kern w:val="0"/>
          </w:rPr>
          <w:commentReference w:id="170"/>
        </w:r>
      </w:del>
      <w:ins w:id="173" w:author="LL" w:date="2017-08-04T10:14:00Z">
        <w:r w:rsidR="00211316" w:rsidRPr="00211316">
          <w:rPr>
            <w:rFonts w:hint="eastAsia"/>
            <w:color w:val="FF0000"/>
          </w:rPr>
          <w:t>楼牌</w:t>
        </w:r>
      </w:ins>
      <w:r>
        <w:rPr>
          <w:rFonts w:hint="eastAsia"/>
        </w:rPr>
        <w:t>：手工输入；</w:t>
      </w:r>
    </w:p>
    <w:p w14:paraId="0D5BA58F" w14:textId="77777777" w:rsidR="00445479" w:rsidRDefault="00445479" w:rsidP="00445479">
      <w:pPr>
        <w:ind w:leftChars="700" w:left="1470"/>
      </w:pPr>
      <w:r>
        <w:rPr>
          <w:rFonts w:hint="eastAsia"/>
        </w:rPr>
        <w:t>房屋单元：手工输入；</w:t>
      </w:r>
    </w:p>
    <w:p w14:paraId="0FEB09F6" w14:textId="77777777" w:rsidR="00445479" w:rsidRDefault="00445479" w:rsidP="00445479">
      <w:pPr>
        <w:ind w:leftChars="700" w:left="1470"/>
      </w:pPr>
      <w:r>
        <w:rPr>
          <w:rFonts w:hint="eastAsia"/>
        </w:rPr>
        <w:t>门牌说明：手工输入</w:t>
      </w:r>
    </w:p>
    <w:p w14:paraId="46E9DFE2" w14:textId="77777777" w:rsidR="00445479" w:rsidRPr="00B233BC" w:rsidRDefault="00445479" w:rsidP="00445479">
      <w:pPr>
        <w:ind w:leftChars="700" w:left="1470"/>
        <w:rPr>
          <w:ins w:id="174" w:author="LL" w:date="2017-08-04T10:14:00Z"/>
          <w:color w:val="FF0000"/>
        </w:rPr>
      </w:pPr>
      <w:ins w:id="175" w:author="LL" w:date="2017-08-04T10:14:00Z">
        <w:r w:rsidRPr="00B233BC">
          <w:rPr>
            <w:rFonts w:hint="eastAsia"/>
            <w:color w:val="FF0000"/>
          </w:rPr>
          <w:t>共有权</w:t>
        </w:r>
        <w:r w:rsidR="00B233BC">
          <w:rPr>
            <w:rFonts w:hint="eastAsia"/>
            <w:color w:val="FF0000"/>
          </w:rPr>
          <w:t>类型</w:t>
        </w:r>
        <w:r w:rsidRPr="00B233BC">
          <w:rPr>
            <w:rFonts w:hint="eastAsia"/>
            <w:color w:val="FF0000"/>
          </w:rPr>
          <w:t>：下拉初始</w:t>
        </w:r>
      </w:ins>
    </w:p>
    <w:p w14:paraId="153EBFD0" w14:textId="7CE61FBD" w:rsidR="00211316" w:rsidRPr="00B233BC" w:rsidRDefault="00211316" w:rsidP="00445479">
      <w:pPr>
        <w:ind w:leftChars="700" w:left="1470"/>
        <w:rPr>
          <w:rFonts w:hint="eastAsia"/>
          <w:color w:val="FF0000"/>
          <w:rPrChange w:id="176" w:author="LL" w:date="2017-08-04T10:14:00Z">
            <w:rPr>
              <w:rFonts w:hint="eastAsia"/>
            </w:rPr>
          </w:rPrChange>
        </w:rPr>
      </w:pPr>
      <w:r w:rsidRPr="00B233BC">
        <w:rPr>
          <w:rFonts w:hint="eastAsia"/>
          <w:color w:val="FF0000"/>
          <w:rPrChange w:id="177" w:author="LL" w:date="2017-08-04T10:14:00Z">
            <w:rPr>
              <w:rFonts w:hint="eastAsia"/>
            </w:rPr>
          </w:rPrChange>
        </w:rPr>
        <w:t>共有权情况：</w:t>
      </w:r>
      <w:del w:id="178" w:author="LL" w:date="2017-08-04T10:14:00Z">
        <w:r w:rsidR="00BF21CC">
          <w:rPr>
            <w:rFonts w:hint="eastAsia"/>
          </w:rPr>
          <w:delText>下拉，</w:delText>
        </w:r>
      </w:del>
      <w:r w:rsidRPr="00B233BC">
        <w:rPr>
          <w:rFonts w:hint="eastAsia"/>
          <w:color w:val="FF0000"/>
          <w:rPrChange w:id="179" w:author="LL" w:date="2017-08-04T10:14:00Z">
            <w:rPr>
              <w:rFonts w:hint="eastAsia"/>
            </w:rPr>
          </w:rPrChange>
        </w:rPr>
        <w:t>根据</w:t>
      </w:r>
      <w:commentRangeStart w:id="180"/>
      <w:del w:id="181" w:author="LL" w:date="2017-08-04T10:14:00Z">
        <w:r w:rsidR="00FB0136">
          <w:rPr>
            <w:rFonts w:hint="eastAsia"/>
          </w:rPr>
          <w:delText>设置</w:delText>
        </w:r>
        <w:commentRangeEnd w:id="180"/>
        <w:r w:rsidR="00A26075">
          <w:rPr>
            <w:rStyle w:val="a5"/>
            <w:kern w:val="0"/>
          </w:rPr>
          <w:commentReference w:id="180"/>
        </w:r>
      </w:del>
      <w:ins w:id="182" w:author="LL" w:date="2017-08-04T10:14:00Z">
        <w:r w:rsidR="00B233BC">
          <w:rPr>
            <w:rFonts w:hint="eastAsia"/>
            <w:color w:val="FF0000"/>
          </w:rPr>
          <w:t>“</w:t>
        </w:r>
        <w:r w:rsidR="00B233BC" w:rsidRPr="00B233BC">
          <w:rPr>
            <w:rFonts w:hint="eastAsia"/>
            <w:color w:val="FF0000"/>
          </w:rPr>
          <w:t>共有权</w:t>
        </w:r>
        <w:r w:rsidR="00B233BC">
          <w:rPr>
            <w:rFonts w:hint="eastAsia"/>
            <w:color w:val="FF0000"/>
          </w:rPr>
          <w:t>类型”</w:t>
        </w:r>
      </w:ins>
      <w:r w:rsidRPr="00B233BC">
        <w:rPr>
          <w:rFonts w:hint="eastAsia"/>
          <w:color w:val="FF0000"/>
          <w:rPrChange w:id="183" w:author="LL" w:date="2017-08-04T10:14:00Z">
            <w:rPr>
              <w:rFonts w:hint="eastAsia"/>
            </w:rPr>
          </w:rPrChange>
        </w:rPr>
        <w:t>生成，需修改；</w:t>
      </w:r>
      <w:del w:id="184" w:author="LL" w:date="2017-08-04T10:14:00Z">
        <w:r w:rsidR="00445479">
          <w:rPr>
            <w:rFonts w:hint="eastAsia"/>
          </w:rPr>
          <w:delText xml:space="preserve"> </w:delText>
        </w:r>
      </w:del>
    </w:p>
    <w:p w14:paraId="235C8455" w14:textId="77777777" w:rsidR="00445479" w:rsidRDefault="00445479" w:rsidP="00445479">
      <w:pPr>
        <w:ind w:leftChars="700" w:left="1470"/>
        <w:rPr>
          <w:del w:id="185" w:author="LL" w:date="2017-08-04T10:14:00Z"/>
        </w:rPr>
      </w:pPr>
      <w:commentRangeStart w:id="186"/>
      <w:del w:id="187" w:author="LL" w:date="2017-08-04T10:14:00Z">
        <w:r w:rsidRPr="00A26075">
          <w:rPr>
            <w:rFonts w:hint="eastAsia"/>
            <w:strike/>
          </w:rPr>
          <w:delText>共有权选项</w:delText>
        </w:r>
        <w:commentRangeEnd w:id="186"/>
        <w:r w:rsidR="00A26075">
          <w:rPr>
            <w:rStyle w:val="a5"/>
            <w:kern w:val="0"/>
          </w:rPr>
          <w:commentReference w:id="186"/>
        </w:r>
        <w:r>
          <w:rPr>
            <w:rFonts w:hint="eastAsia"/>
          </w:rPr>
          <w:delText>：下拉初始</w:delText>
        </w:r>
      </w:del>
    </w:p>
    <w:p w14:paraId="235158D2" w14:textId="48B375D9" w:rsidR="00445479" w:rsidRPr="00584C5C" w:rsidRDefault="00445479" w:rsidP="00445479">
      <w:pPr>
        <w:ind w:leftChars="700" w:left="1470"/>
        <w:rPr>
          <w:color w:val="FF0000"/>
          <w:rPrChange w:id="188" w:author="LL" w:date="2017-08-04T10:14:00Z">
            <w:rPr/>
          </w:rPrChange>
        </w:rPr>
      </w:pPr>
      <w:r w:rsidRPr="00584C5C">
        <w:rPr>
          <w:rFonts w:hint="eastAsia"/>
          <w:color w:val="FF0000"/>
          <w:rPrChange w:id="189" w:author="LL" w:date="2017-08-04T10:14:00Z">
            <w:rPr>
              <w:rFonts w:hint="eastAsia"/>
            </w:rPr>
          </w:rPrChange>
        </w:rPr>
        <w:t>土地使用权类型：</w:t>
      </w:r>
      <w:commentRangeStart w:id="190"/>
      <w:r w:rsidRPr="00584C5C">
        <w:rPr>
          <w:rFonts w:hint="eastAsia"/>
          <w:color w:val="FF0000"/>
          <w:rPrChange w:id="191" w:author="LL" w:date="2017-08-04T10:14:00Z">
            <w:rPr>
              <w:rFonts w:hint="eastAsia"/>
            </w:rPr>
          </w:rPrChange>
        </w:rPr>
        <w:t>下拉</w:t>
      </w:r>
      <w:del w:id="192" w:author="LL" w:date="2017-08-04T10:14:00Z">
        <w:r w:rsidR="007C4D51">
          <w:rPr>
            <w:rFonts w:hint="eastAsia"/>
          </w:rPr>
          <w:delText>；</w:delText>
        </w:r>
        <w:commentRangeEnd w:id="190"/>
        <w:r w:rsidR="00A26075">
          <w:rPr>
            <w:rStyle w:val="a5"/>
            <w:kern w:val="0"/>
          </w:rPr>
          <w:commentReference w:id="190"/>
        </w:r>
      </w:del>
      <w:ins w:id="193" w:author="LL" w:date="2017-08-04T10:14:00Z">
        <w:r w:rsidR="00584C5C">
          <w:rPr>
            <w:rFonts w:hint="eastAsia"/>
            <w:color w:val="FF0000"/>
          </w:rPr>
          <w:t>，</w:t>
        </w:r>
        <w:r w:rsidR="00584C5C" w:rsidRPr="00584C5C">
          <w:rPr>
            <w:rFonts w:hint="eastAsia"/>
            <w:color w:val="FF0000"/>
          </w:rPr>
          <w:t>默认“出让”</w:t>
        </w:r>
        <w:r w:rsidR="007C4D51" w:rsidRPr="00584C5C">
          <w:rPr>
            <w:rFonts w:hint="eastAsia"/>
            <w:color w:val="FF0000"/>
          </w:rPr>
          <w:t>；</w:t>
        </w:r>
      </w:ins>
    </w:p>
    <w:p w14:paraId="02C923FE" w14:textId="159E06FC" w:rsidR="00445479" w:rsidRPr="00584C5C" w:rsidRDefault="00445479" w:rsidP="00445479">
      <w:pPr>
        <w:ind w:leftChars="700" w:left="1470"/>
        <w:rPr>
          <w:color w:val="FF0000"/>
          <w:rPrChange w:id="194" w:author="LL" w:date="2017-08-04T10:14:00Z">
            <w:rPr/>
          </w:rPrChange>
        </w:rPr>
      </w:pPr>
      <w:r w:rsidRPr="00584C5C">
        <w:rPr>
          <w:rFonts w:hint="eastAsia"/>
          <w:color w:val="FF0000"/>
          <w:rPrChange w:id="195" w:author="LL" w:date="2017-08-04T10:14:00Z">
            <w:rPr>
              <w:rFonts w:hint="eastAsia"/>
            </w:rPr>
          </w:rPrChange>
        </w:rPr>
        <w:t>房屋所有权</w:t>
      </w:r>
      <w:r w:rsidR="00E04301" w:rsidRPr="00584C5C">
        <w:rPr>
          <w:rFonts w:hint="eastAsia"/>
          <w:color w:val="FF0000"/>
          <w:rPrChange w:id="196" w:author="LL" w:date="2017-08-04T10:14:00Z">
            <w:rPr>
              <w:rFonts w:hint="eastAsia"/>
            </w:rPr>
          </w:rPrChange>
        </w:rPr>
        <w:t>类型</w:t>
      </w:r>
      <w:r w:rsidRPr="00584C5C">
        <w:rPr>
          <w:rFonts w:hint="eastAsia"/>
          <w:color w:val="FF0000"/>
          <w:rPrChange w:id="197" w:author="LL" w:date="2017-08-04T10:14:00Z">
            <w:rPr>
              <w:rFonts w:hint="eastAsia"/>
            </w:rPr>
          </w:rPrChange>
        </w:rPr>
        <w:t>：</w:t>
      </w:r>
      <w:commentRangeStart w:id="198"/>
      <w:r w:rsidRPr="00584C5C">
        <w:rPr>
          <w:rFonts w:hint="eastAsia"/>
          <w:color w:val="FF0000"/>
          <w:rPrChange w:id="199" w:author="LL" w:date="2017-08-04T10:14:00Z">
            <w:rPr>
              <w:rFonts w:hint="eastAsia"/>
            </w:rPr>
          </w:rPrChange>
        </w:rPr>
        <w:t>下拉</w:t>
      </w:r>
      <w:del w:id="200" w:author="LL" w:date="2017-08-04T10:14:00Z">
        <w:r w:rsidR="007C4D51">
          <w:rPr>
            <w:rFonts w:hint="eastAsia"/>
          </w:rPr>
          <w:delText>；</w:delText>
        </w:r>
        <w:commentRangeEnd w:id="198"/>
        <w:r w:rsidR="00A26075">
          <w:rPr>
            <w:rStyle w:val="a5"/>
            <w:kern w:val="0"/>
          </w:rPr>
          <w:commentReference w:id="198"/>
        </w:r>
      </w:del>
      <w:ins w:id="201" w:author="LL" w:date="2017-08-04T10:14:00Z">
        <w:r w:rsidR="00584C5C">
          <w:rPr>
            <w:rFonts w:hint="eastAsia"/>
            <w:color w:val="FF0000"/>
          </w:rPr>
          <w:t>，</w:t>
        </w:r>
        <w:r w:rsidR="00584C5C" w:rsidRPr="00584C5C">
          <w:rPr>
            <w:rFonts w:hint="eastAsia"/>
            <w:color w:val="FF0000"/>
          </w:rPr>
          <w:t>默认“商品房”</w:t>
        </w:r>
        <w:r w:rsidR="007C4D51" w:rsidRPr="00584C5C">
          <w:rPr>
            <w:rFonts w:hint="eastAsia"/>
            <w:color w:val="FF0000"/>
          </w:rPr>
          <w:t>；</w:t>
        </w:r>
      </w:ins>
    </w:p>
    <w:p w14:paraId="7976877C" w14:textId="77777777" w:rsidR="00445479" w:rsidRDefault="00445479" w:rsidP="00445479">
      <w:pPr>
        <w:ind w:leftChars="700" w:left="1470"/>
      </w:pPr>
      <w:r>
        <w:rPr>
          <w:rFonts w:hint="eastAsia"/>
        </w:rPr>
        <w:t>房屋产权来源：</w:t>
      </w:r>
      <w:r w:rsidR="007C4D51">
        <w:rPr>
          <w:rFonts w:hint="eastAsia"/>
        </w:rPr>
        <w:t>手工录入；</w:t>
      </w:r>
    </w:p>
    <w:p w14:paraId="53389370" w14:textId="77777777" w:rsidR="00867854" w:rsidRDefault="00445479" w:rsidP="00867854">
      <w:pPr>
        <w:ind w:leftChars="700" w:left="1470"/>
        <w:rPr>
          <w:rFonts w:hint="eastAsia"/>
        </w:rPr>
      </w:pPr>
      <w:r>
        <w:rPr>
          <w:rFonts w:hint="eastAsia"/>
        </w:rPr>
        <w:t>评估用途：下拉</w:t>
      </w:r>
      <w:r w:rsidR="00272789">
        <w:rPr>
          <w:rFonts w:hint="eastAsia"/>
        </w:rPr>
        <w:t>；</w:t>
      </w:r>
    </w:p>
    <w:p w14:paraId="3C7D15F7" w14:textId="77777777" w:rsidR="00867854" w:rsidRPr="00584C5C" w:rsidRDefault="00867854" w:rsidP="00867854">
      <w:pPr>
        <w:ind w:leftChars="700" w:left="1470"/>
        <w:rPr>
          <w:ins w:id="202" w:author="LL" w:date="2017-08-04T10:14:00Z"/>
          <w:color w:val="FF0000"/>
        </w:rPr>
      </w:pPr>
      <w:ins w:id="203" w:author="LL" w:date="2017-08-04T10:14:00Z">
        <w:r w:rsidRPr="00584C5C">
          <w:rPr>
            <w:rFonts w:hint="eastAsia"/>
            <w:color w:val="FF0000"/>
          </w:rPr>
          <w:t>土地用途：下拉；</w:t>
        </w:r>
      </w:ins>
    </w:p>
    <w:p w14:paraId="25C07C40" w14:textId="77777777" w:rsidR="00445479" w:rsidRDefault="00445479" w:rsidP="00445479">
      <w:pPr>
        <w:ind w:leftChars="700" w:left="1470"/>
      </w:pPr>
      <w:r>
        <w:rPr>
          <w:rFonts w:hint="eastAsia"/>
        </w:rPr>
        <w:t>房屋用途：下拉</w:t>
      </w:r>
      <w:r w:rsidR="00272789">
        <w:rPr>
          <w:rFonts w:hint="eastAsia"/>
        </w:rPr>
        <w:t>；</w:t>
      </w:r>
    </w:p>
    <w:p w14:paraId="18E0D998" w14:textId="77777777" w:rsidR="002C1FB7" w:rsidRPr="002C1FB7" w:rsidRDefault="002C1FB7" w:rsidP="00445479">
      <w:pPr>
        <w:ind w:leftChars="700" w:left="1470"/>
        <w:rPr>
          <w:del w:id="204" w:author="LL" w:date="2017-08-04T10:14:00Z"/>
          <w:color w:val="FF0000"/>
        </w:rPr>
      </w:pPr>
      <w:del w:id="205" w:author="LL" w:date="2017-08-04T10:14:00Z">
        <w:r w:rsidRPr="002C1FB7">
          <w:rPr>
            <w:rFonts w:hint="eastAsia"/>
            <w:color w:val="FF0000"/>
          </w:rPr>
          <w:delText>土地用途</w:delText>
        </w:r>
        <w:r>
          <w:rPr>
            <w:rFonts w:hint="eastAsia"/>
            <w:color w:val="FF0000"/>
          </w:rPr>
          <w:delText>：</w:delText>
        </w:r>
      </w:del>
    </w:p>
    <w:p w14:paraId="646B5CB8" w14:textId="77777777" w:rsidR="00445479" w:rsidRDefault="00445479" w:rsidP="00445479">
      <w:pPr>
        <w:ind w:leftChars="700" w:left="1470"/>
      </w:pPr>
      <w:r>
        <w:rPr>
          <w:rFonts w:hint="eastAsia"/>
        </w:rPr>
        <w:t>图幅号：手工录入</w:t>
      </w:r>
      <w:r w:rsidR="00272789">
        <w:rPr>
          <w:rFonts w:hint="eastAsia"/>
        </w:rPr>
        <w:t>；</w:t>
      </w:r>
    </w:p>
    <w:p w14:paraId="05D0E4E6" w14:textId="77777777" w:rsidR="00445479" w:rsidRDefault="00445479" w:rsidP="00445479">
      <w:pPr>
        <w:ind w:leftChars="700" w:left="1470"/>
      </w:pPr>
      <w:r>
        <w:rPr>
          <w:rFonts w:hint="eastAsia"/>
        </w:rPr>
        <w:t>地籍号：手工录入</w:t>
      </w:r>
      <w:r w:rsidR="00272789">
        <w:rPr>
          <w:rFonts w:hint="eastAsia"/>
        </w:rPr>
        <w:t>；</w:t>
      </w:r>
    </w:p>
    <w:p w14:paraId="39EA0E2B" w14:textId="77777777" w:rsidR="00445479" w:rsidRDefault="00445479" w:rsidP="00445479">
      <w:pPr>
        <w:ind w:leftChars="700" w:left="1470"/>
      </w:pPr>
      <w:r>
        <w:rPr>
          <w:rFonts w:hint="eastAsia"/>
        </w:rPr>
        <w:t>土地使用年限起始：日期</w:t>
      </w:r>
      <w:r w:rsidR="00D431E7">
        <w:rPr>
          <w:rFonts w:hint="eastAsia"/>
        </w:rPr>
        <w:t>，手工录入</w:t>
      </w:r>
      <w:r w:rsidR="00543823">
        <w:rPr>
          <w:rFonts w:hint="eastAsia"/>
        </w:rPr>
        <w:t>；</w:t>
      </w:r>
    </w:p>
    <w:p w14:paraId="632E4D74" w14:textId="77777777" w:rsidR="00445479" w:rsidRDefault="00445479" w:rsidP="00445479">
      <w:pPr>
        <w:ind w:leftChars="700" w:left="1470"/>
      </w:pPr>
      <w:r>
        <w:rPr>
          <w:rFonts w:hint="eastAsia"/>
        </w:rPr>
        <w:t>土地使用年限至：日期，按评估用途选项对应的年限和土地使用年限起始计算；</w:t>
      </w:r>
      <w:r>
        <w:rPr>
          <w:rFonts w:hint="eastAsia"/>
        </w:rPr>
        <w:t xml:space="preserve"> </w:t>
      </w:r>
    </w:p>
    <w:p w14:paraId="025E4013" w14:textId="77777777" w:rsidR="00445479" w:rsidRDefault="00445479" w:rsidP="00445479">
      <w:pPr>
        <w:ind w:leftChars="700" w:left="1470"/>
      </w:pPr>
      <w:r>
        <w:rPr>
          <w:rFonts w:hint="eastAsia"/>
        </w:rPr>
        <w:t>土地使用年限描述：由土地使用年限起始和土地使用年限至自动生成；</w:t>
      </w:r>
      <w:r>
        <w:rPr>
          <w:rFonts w:hint="eastAsia"/>
        </w:rPr>
        <w:t xml:space="preserve"> </w:t>
      </w:r>
    </w:p>
    <w:p w14:paraId="74CCBFB6" w14:textId="77777777" w:rsidR="00445479" w:rsidRDefault="00445479" w:rsidP="00445479">
      <w:pPr>
        <w:ind w:leftChars="700" w:left="1470"/>
        <w:rPr>
          <w:color w:val="FF0000"/>
        </w:rPr>
      </w:pPr>
      <w:r>
        <w:rPr>
          <w:rFonts w:hint="eastAsia"/>
        </w:rPr>
        <w:t>土地使用年限：</w:t>
      </w:r>
      <w:r w:rsidRPr="0051262B">
        <w:rPr>
          <w:rFonts w:hint="eastAsia"/>
          <w:color w:val="000000"/>
        </w:rPr>
        <w:t>根据</w:t>
      </w:r>
      <w:r w:rsidR="008F3D74">
        <w:rPr>
          <w:rFonts w:hint="eastAsia"/>
          <w:color w:val="000000"/>
        </w:rPr>
        <w:t>“</w:t>
      </w:r>
      <w:r w:rsidRPr="0051262B">
        <w:rPr>
          <w:rFonts w:hint="eastAsia"/>
          <w:color w:val="000000"/>
        </w:rPr>
        <w:t>评估用途</w:t>
      </w:r>
      <w:r w:rsidR="008F3D74">
        <w:rPr>
          <w:rFonts w:hint="eastAsia"/>
          <w:color w:val="000000"/>
        </w:rPr>
        <w:t>”</w:t>
      </w:r>
      <w:r w:rsidRPr="0051262B">
        <w:rPr>
          <w:rFonts w:hint="eastAsia"/>
          <w:color w:val="000000"/>
        </w:rPr>
        <w:t>自动生成；</w:t>
      </w:r>
    </w:p>
    <w:p w14:paraId="6DE3ACC4" w14:textId="77777777" w:rsidR="00445479" w:rsidRDefault="00445479" w:rsidP="00445479">
      <w:pPr>
        <w:ind w:leftChars="700" w:left="1470"/>
      </w:pPr>
      <w:r>
        <w:rPr>
          <w:rFonts w:hint="eastAsia"/>
        </w:rPr>
        <w:t>土地已使用年限：根据</w:t>
      </w:r>
      <w:r w:rsidR="00715BB8">
        <w:rPr>
          <w:rFonts w:hint="eastAsia"/>
        </w:rPr>
        <w:t>“</w:t>
      </w:r>
      <w:r>
        <w:rPr>
          <w:rFonts w:hint="eastAsia"/>
        </w:rPr>
        <w:t>价值年限</w:t>
      </w:r>
      <w:r>
        <w:rPr>
          <w:rFonts w:hint="eastAsia"/>
        </w:rPr>
        <w:t>-</w:t>
      </w:r>
      <w:r>
        <w:rPr>
          <w:rFonts w:hint="eastAsia"/>
        </w:rPr>
        <w:t>价值时点</w:t>
      </w:r>
      <w:r w:rsidR="00715BB8">
        <w:rPr>
          <w:rFonts w:hint="eastAsia"/>
        </w:rPr>
        <w:t>”</w:t>
      </w:r>
      <w:r>
        <w:rPr>
          <w:rFonts w:hint="eastAsia"/>
        </w:rPr>
        <w:t>计算</w:t>
      </w:r>
      <w:r w:rsidR="0078405E">
        <w:rPr>
          <w:rFonts w:hint="eastAsia"/>
        </w:rPr>
        <w:t>得出；</w:t>
      </w:r>
    </w:p>
    <w:p w14:paraId="5267D184" w14:textId="77777777" w:rsidR="00445479" w:rsidRDefault="00445479" w:rsidP="00445479">
      <w:pPr>
        <w:ind w:leftChars="700" w:left="1470"/>
      </w:pPr>
      <w:r>
        <w:rPr>
          <w:rFonts w:hint="eastAsia"/>
        </w:rPr>
        <w:t>土地剩余年限：土地使用年限</w:t>
      </w:r>
      <w:r>
        <w:rPr>
          <w:rFonts w:hint="eastAsia"/>
        </w:rPr>
        <w:t>-</w:t>
      </w:r>
      <w:r>
        <w:rPr>
          <w:rFonts w:hint="eastAsia"/>
        </w:rPr>
        <w:t>土地已使用年限</w:t>
      </w:r>
    </w:p>
    <w:p w14:paraId="73DD8799" w14:textId="77777777" w:rsidR="00445479" w:rsidRDefault="00445479" w:rsidP="00445479">
      <w:pPr>
        <w:ind w:leftChars="700" w:left="1470"/>
      </w:pPr>
      <w:r>
        <w:rPr>
          <w:rFonts w:hint="eastAsia"/>
        </w:rPr>
        <w:t>宗地面积：手工录入</w:t>
      </w:r>
      <w:r w:rsidR="008B424B">
        <w:rPr>
          <w:rFonts w:hint="eastAsia"/>
        </w:rPr>
        <w:t>；</w:t>
      </w:r>
    </w:p>
    <w:p w14:paraId="14A7DFD6" w14:textId="77777777" w:rsidR="00445479" w:rsidRDefault="00445479" w:rsidP="00445479">
      <w:pPr>
        <w:ind w:leftChars="700" w:left="1470"/>
      </w:pPr>
      <w:r>
        <w:rPr>
          <w:rFonts w:hint="eastAsia"/>
        </w:rPr>
        <w:t>分摊土地面积：手工录入</w:t>
      </w:r>
      <w:ins w:id="206" w:author="LL" w:date="2017-08-04T10:14:00Z">
        <w:r w:rsidR="00A46FC9">
          <w:rPr>
            <w:rFonts w:hint="eastAsia"/>
          </w:rPr>
          <w:t>；</w:t>
        </w:r>
      </w:ins>
    </w:p>
    <w:p w14:paraId="0742D3C3" w14:textId="77777777" w:rsidR="00445479" w:rsidRDefault="00445479" w:rsidP="00445479">
      <w:pPr>
        <w:ind w:leftChars="700" w:left="1470"/>
      </w:pPr>
      <w:r>
        <w:rPr>
          <w:rFonts w:hint="eastAsia"/>
        </w:rPr>
        <w:t>建筑面积：手工录入</w:t>
      </w:r>
      <w:r w:rsidR="00883223">
        <w:rPr>
          <w:rFonts w:hint="eastAsia"/>
        </w:rPr>
        <w:t>；</w:t>
      </w:r>
    </w:p>
    <w:p w14:paraId="29C28A1A" w14:textId="05085BB0" w:rsidR="00445479" w:rsidRDefault="00445479" w:rsidP="00445479">
      <w:pPr>
        <w:ind w:leftChars="700" w:left="1470"/>
        <w:rPr>
          <w:rFonts w:hint="eastAsia"/>
        </w:rPr>
      </w:pPr>
      <w:commentRangeStart w:id="207"/>
      <w:r>
        <w:rPr>
          <w:rFonts w:hint="eastAsia"/>
        </w:rPr>
        <w:t>建筑面积描述</w:t>
      </w:r>
      <w:commentRangeEnd w:id="207"/>
      <w:r w:rsidR="00A26075">
        <w:rPr>
          <w:rStyle w:val="a5"/>
          <w:kern w:val="0"/>
        </w:rPr>
        <w:commentReference w:id="207"/>
      </w:r>
      <w:r>
        <w:rPr>
          <w:rFonts w:hint="eastAsia"/>
        </w:rPr>
        <w:t>：</w:t>
      </w:r>
      <w:r w:rsidR="004729F7">
        <w:rPr>
          <w:rFonts w:hint="eastAsia"/>
        </w:rPr>
        <w:t>根据“建筑面积”</w:t>
      </w:r>
      <w:r>
        <w:rPr>
          <w:rFonts w:hint="eastAsia"/>
        </w:rPr>
        <w:t>自动生成</w:t>
      </w:r>
      <w:ins w:id="208" w:author="LL" w:date="2017-08-04T10:14:00Z">
        <w:r w:rsidR="00A46FC9" w:rsidRPr="00A46FC9">
          <w:rPr>
            <w:rFonts w:hint="eastAsia"/>
            <w:color w:val="FF0000"/>
          </w:rPr>
          <w:t>，可修改</w:t>
        </w:r>
      </w:ins>
      <w:r w:rsidR="004729F7">
        <w:rPr>
          <w:rFonts w:hint="eastAsia"/>
        </w:rPr>
        <w:t>；</w:t>
      </w:r>
    </w:p>
    <w:p w14:paraId="4801B823" w14:textId="77777777" w:rsidR="00445479" w:rsidRDefault="00445479" w:rsidP="00445479">
      <w:pPr>
        <w:ind w:leftChars="700" w:left="1470"/>
      </w:pPr>
      <w:moveFromRangeStart w:id="209" w:author="LL" w:date="2017-08-04T10:14:00Z" w:name="move489605004"/>
      <w:moveFrom w:id="210" w:author="LL" w:date="2017-08-04T10:14:00Z">
        <w:r>
          <w:rPr>
            <w:rFonts w:hint="eastAsia"/>
          </w:rPr>
          <w:t>附属物名称：手工录入</w:t>
        </w:r>
        <w:r w:rsidR="00BC33B8">
          <w:rPr>
            <w:rFonts w:hint="eastAsia"/>
          </w:rPr>
          <w:t>；</w:t>
        </w:r>
      </w:moveFrom>
    </w:p>
    <w:moveFromRangeEnd w:id="209"/>
    <w:p w14:paraId="2738CC02" w14:textId="77777777" w:rsidR="00B704F7" w:rsidRDefault="00B704F7" w:rsidP="00445479">
      <w:pPr>
        <w:ind w:leftChars="700" w:left="1470"/>
      </w:pPr>
      <w:r>
        <w:rPr>
          <w:rFonts w:hint="eastAsia"/>
        </w:rPr>
        <w:t>附属物类型：下拉；</w:t>
      </w:r>
    </w:p>
    <w:p w14:paraId="48F723EB" w14:textId="77777777" w:rsidR="00445479" w:rsidRDefault="00445479" w:rsidP="00445479">
      <w:pPr>
        <w:ind w:leftChars="700" w:left="1470"/>
      </w:pPr>
      <w:r>
        <w:rPr>
          <w:rFonts w:hint="eastAsia"/>
        </w:rPr>
        <w:t>附属物面积：手工录入</w:t>
      </w:r>
      <w:r w:rsidR="00BC33B8">
        <w:rPr>
          <w:rFonts w:hint="eastAsia"/>
        </w:rPr>
        <w:t>；</w:t>
      </w:r>
    </w:p>
    <w:p w14:paraId="4C29DB3E" w14:textId="77777777" w:rsidR="00445479" w:rsidRDefault="00445479" w:rsidP="00445479">
      <w:pPr>
        <w:ind w:leftChars="700" w:left="1470"/>
      </w:pPr>
      <w:r>
        <w:rPr>
          <w:rFonts w:hint="eastAsia"/>
        </w:rPr>
        <w:t>总建筑面积：自动计算，建筑面积</w:t>
      </w:r>
      <w:r>
        <w:rPr>
          <w:rFonts w:hint="eastAsia"/>
        </w:rPr>
        <w:t>+</w:t>
      </w:r>
      <w:r>
        <w:rPr>
          <w:rFonts w:hint="eastAsia"/>
        </w:rPr>
        <w:t>附属物面积</w:t>
      </w:r>
    </w:p>
    <w:p w14:paraId="7CCCB070" w14:textId="77777777" w:rsidR="00445479" w:rsidRDefault="00445479" w:rsidP="00445479">
      <w:pPr>
        <w:ind w:leftChars="700" w:left="1470"/>
      </w:pPr>
      <w:moveToRangeStart w:id="211" w:author="LL" w:date="2017-08-04T10:14:00Z" w:name="move489605004"/>
      <w:moveTo w:id="212" w:author="LL" w:date="2017-08-04T10:14:00Z">
        <w:r>
          <w:rPr>
            <w:rFonts w:hint="eastAsia"/>
          </w:rPr>
          <w:t>附属物名称：手工录入</w:t>
        </w:r>
        <w:r w:rsidR="00BC33B8">
          <w:rPr>
            <w:rFonts w:hint="eastAsia"/>
          </w:rPr>
          <w:t>；</w:t>
        </w:r>
      </w:moveTo>
    </w:p>
    <w:moveToRangeEnd w:id="211"/>
    <w:p w14:paraId="5399AD80" w14:textId="77777777" w:rsidR="00445479" w:rsidRDefault="00B75DC7" w:rsidP="00445479">
      <w:pPr>
        <w:ind w:leftChars="700" w:left="1470"/>
      </w:pPr>
      <w:r>
        <w:rPr>
          <w:rFonts w:hint="eastAsia"/>
          <w:rPrChange w:id="213" w:author="LL" w:date="2017-08-04T10:14:00Z">
            <w:rPr>
              <w:rFonts w:hint="eastAsia"/>
              <w:color w:val="FF0000"/>
            </w:rPr>
          </w:rPrChange>
        </w:rPr>
        <w:t>总</w:t>
      </w:r>
      <w:r w:rsidR="00445479">
        <w:rPr>
          <w:rFonts w:hint="eastAsia"/>
        </w:rPr>
        <w:t>层数：手工录入</w:t>
      </w:r>
      <w:r w:rsidR="00BC33B8">
        <w:rPr>
          <w:rFonts w:hint="eastAsia"/>
        </w:rPr>
        <w:t>；</w:t>
      </w:r>
    </w:p>
    <w:p w14:paraId="49A1E83B" w14:textId="77777777" w:rsidR="00445479" w:rsidRDefault="00445479" w:rsidP="00445479">
      <w:pPr>
        <w:ind w:leftChars="700" w:left="1470"/>
        <w:rPr>
          <w:rFonts w:hint="eastAsia"/>
        </w:rPr>
      </w:pPr>
      <w:r>
        <w:rPr>
          <w:rFonts w:hint="eastAsia"/>
        </w:rPr>
        <w:t>层次：手工录入</w:t>
      </w:r>
      <w:r w:rsidR="00BC33B8">
        <w:rPr>
          <w:rFonts w:hint="eastAsia"/>
        </w:rPr>
        <w:t>；</w:t>
      </w:r>
    </w:p>
    <w:p w14:paraId="63570C61" w14:textId="77777777" w:rsidR="00B75DC7" w:rsidRDefault="00B75DC7" w:rsidP="00445479">
      <w:pPr>
        <w:ind w:leftChars="700" w:left="1470"/>
        <w:rPr>
          <w:rPrChange w:id="214" w:author="LL" w:date="2017-08-04T10:14:00Z">
            <w:rPr>
              <w:color w:val="FF0000"/>
            </w:rPr>
          </w:rPrChange>
        </w:rPr>
      </w:pPr>
      <w:r w:rsidRPr="002C1FB7">
        <w:rPr>
          <w:rFonts w:hint="eastAsia"/>
          <w:color w:val="FF0000"/>
        </w:rPr>
        <w:t>楼层描述：根据模板自动生成，可修改；</w:t>
      </w:r>
    </w:p>
    <w:p w14:paraId="1D82C320" w14:textId="77777777" w:rsidR="00445479" w:rsidRPr="00D045B4" w:rsidRDefault="00445479" w:rsidP="00445479">
      <w:pPr>
        <w:ind w:leftChars="700" w:left="1470"/>
        <w:rPr>
          <w:strike/>
        </w:rPr>
      </w:pPr>
      <w:commentRangeStart w:id="215"/>
      <w:r w:rsidRPr="00D045B4">
        <w:rPr>
          <w:rFonts w:hint="eastAsia"/>
          <w:strike/>
        </w:rPr>
        <w:t>朝向：下拉</w:t>
      </w:r>
      <w:r w:rsidR="00BC33B8" w:rsidRPr="00D045B4">
        <w:rPr>
          <w:rFonts w:hint="eastAsia"/>
          <w:strike/>
        </w:rPr>
        <w:t>；</w:t>
      </w:r>
    </w:p>
    <w:p w14:paraId="3C846CF4" w14:textId="37F4980F" w:rsidR="00445479" w:rsidRPr="00D045B4" w:rsidRDefault="00445479" w:rsidP="00445479">
      <w:pPr>
        <w:ind w:leftChars="700" w:left="1470"/>
        <w:rPr>
          <w:strike/>
          <w:color w:val="FF0000"/>
          <w:rPrChange w:id="216" w:author="LL" w:date="2017-08-04T10:14:00Z">
            <w:rPr>
              <w:color w:val="000000"/>
            </w:rPr>
          </w:rPrChange>
        </w:rPr>
      </w:pPr>
      <w:del w:id="217" w:author="LL" w:date="2017-08-04T10:14:00Z">
        <w:r w:rsidRPr="00D045B4">
          <w:rPr>
            <w:rFonts w:hint="eastAsia"/>
            <w:strike/>
            <w:color w:val="000000"/>
          </w:rPr>
          <w:delText>楼层、楼宇</w:delText>
        </w:r>
      </w:del>
      <w:r w:rsidRPr="00D045B4">
        <w:rPr>
          <w:rFonts w:hint="eastAsia"/>
          <w:strike/>
          <w:color w:val="FF0000"/>
          <w:rPrChange w:id="218" w:author="LL" w:date="2017-08-04T10:14:00Z">
            <w:rPr>
              <w:rFonts w:hint="eastAsia"/>
              <w:color w:val="000000"/>
            </w:rPr>
          </w:rPrChange>
        </w:rPr>
        <w:t>朝向描述</w:t>
      </w:r>
      <w:del w:id="219" w:author="LL" w:date="2017-08-04T10:14:00Z">
        <w:r w:rsidRPr="00D045B4">
          <w:rPr>
            <w:rFonts w:hint="eastAsia"/>
            <w:strike/>
            <w:color w:val="000000"/>
          </w:rPr>
          <w:delText>及评价</w:delText>
        </w:r>
      </w:del>
      <w:r w:rsidRPr="00D045B4">
        <w:rPr>
          <w:rFonts w:hint="eastAsia"/>
          <w:strike/>
          <w:color w:val="FF0000"/>
          <w:rPrChange w:id="220" w:author="LL" w:date="2017-08-04T10:14:00Z">
            <w:rPr>
              <w:rFonts w:hint="eastAsia"/>
              <w:color w:val="000000"/>
            </w:rPr>
          </w:rPrChange>
        </w:rPr>
        <w:t>：根据模板自动生成</w:t>
      </w:r>
      <w:r w:rsidR="00710AD2" w:rsidRPr="00D045B4">
        <w:rPr>
          <w:rFonts w:hint="eastAsia"/>
          <w:strike/>
          <w:color w:val="FF0000"/>
          <w:rPrChange w:id="221" w:author="LL" w:date="2017-08-04T10:14:00Z">
            <w:rPr>
              <w:rFonts w:hint="eastAsia"/>
              <w:color w:val="000000"/>
            </w:rPr>
          </w:rPrChange>
        </w:rPr>
        <w:t>，可修改</w:t>
      </w:r>
      <w:r w:rsidR="006A34CF" w:rsidRPr="00D045B4">
        <w:rPr>
          <w:rFonts w:hint="eastAsia"/>
          <w:strike/>
          <w:color w:val="FF0000"/>
          <w:rPrChange w:id="222" w:author="LL" w:date="2017-08-04T10:14:00Z">
            <w:rPr>
              <w:rFonts w:hint="eastAsia"/>
              <w:color w:val="000000"/>
            </w:rPr>
          </w:rPrChange>
        </w:rPr>
        <w:t>；</w:t>
      </w:r>
      <w:commentRangeEnd w:id="215"/>
      <w:r w:rsidR="00D045B4">
        <w:rPr>
          <w:rStyle w:val="a5"/>
          <w:kern w:val="0"/>
        </w:rPr>
        <w:commentReference w:id="215"/>
      </w:r>
    </w:p>
    <w:p w14:paraId="3F54ADAC" w14:textId="77777777" w:rsidR="00445479" w:rsidRDefault="00445479" w:rsidP="00445479">
      <w:pPr>
        <w:ind w:leftChars="700" w:left="1470"/>
      </w:pPr>
      <w:r>
        <w:rPr>
          <w:rFonts w:hint="eastAsia"/>
        </w:rPr>
        <w:t>建成年份：手工录入</w:t>
      </w:r>
      <w:r w:rsidR="00045728">
        <w:rPr>
          <w:rFonts w:hint="eastAsia"/>
        </w:rPr>
        <w:t>；</w:t>
      </w:r>
    </w:p>
    <w:p w14:paraId="2E9781F1" w14:textId="77777777" w:rsidR="00445479" w:rsidRPr="00045728" w:rsidRDefault="00445479" w:rsidP="00445479">
      <w:pPr>
        <w:ind w:leftChars="700" w:left="1470"/>
        <w:rPr>
          <w:color w:val="000000"/>
        </w:rPr>
      </w:pPr>
      <w:r w:rsidRPr="00045728">
        <w:rPr>
          <w:rFonts w:hint="eastAsia"/>
          <w:color w:val="000000"/>
        </w:rPr>
        <w:t>建成年份描述：根据模板生成</w:t>
      </w:r>
      <w:r w:rsidR="00710AD2">
        <w:rPr>
          <w:rFonts w:hint="eastAsia"/>
          <w:color w:val="000000"/>
        </w:rPr>
        <w:t>，可修改</w:t>
      </w:r>
      <w:r w:rsidR="00045728">
        <w:rPr>
          <w:rFonts w:hint="eastAsia"/>
          <w:color w:val="000000"/>
        </w:rPr>
        <w:t>；</w:t>
      </w:r>
    </w:p>
    <w:p w14:paraId="0560C7F5" w14:textId="77777777" w:rsidR="00445479" w:rsidRDefault="00445479" w:rsidP="00445479">
      <w:pPr>
        <w:ind w:leftChars="700" w:left="1470"/>
        <w:rPr>
          <w:rFonts w:hint="eastAsia"/>
        </w:rPr>
      </w:pPr>
      <w:r>
        <w:rPr>
          <w:rFonts w:hint="eastAsia"/>
        </w:rPr>
        <w:t>建筑结构：下拉</w:t>
      </w:r>
      <w:r w:rsidR="008679F0">
        <w:rPr>
          <w:rFonts w:hint="eastAsia"/>
        </w:rPr>
        <w:t>；</w:t>
      </w:r>
    </w:p>
    <w:p w14:paraId="6CE3A777" w14:textId="77777777" w:rsidR="00C31FF0" w:rsidRDefault="00C31FF0" w:rsidP="00445479">
      <w:pPr>
        <w:ind w:leftChars="700" w:left="1470"/>
        <w:rPr>
          <w:rPrChange w:id="223" w:author="LL" w:date="2017-08-04T10:14:00Z">
            <w:rPr>
              <w:color w:val="FF0000"/>
            </w:rPr>
          </w:rPrChange>
        </w:rPr>
      </w:pPr>
      <w:r w:rsidRPr="00AC4D79">
        <w:rPr>
          <w:rFonts w:hint="eastAsia"/>
          <w:color w:val="FF0000"/>
        </w:rPr>
        <w:t>建筑结构描述：根据模板生成，可修改；</w:t>
      </w:r>
    </w:p>
    <w:p w14:paraId="749C7989" w14:textId="77777777" w:rsidR="00445479" w:rsidRDefault="00445479" w:rsidP="00445479">
      <w:pPr>
        <w:ind w:leftChars="700" w:left="1470"/>
      </w:pPr>
      <w:r>
        <w:rPr>
          <w:rFonts w:hint="eastAsia"/>
        </w:rPr>
        <w:t>建筑耐用年限：根据建筑结构选项自动带出</w:t>
      </w:r>
      <w:r w:rsidR="008679F0">
        <w:rPr>
          <w:rFonts w:hint="eastAsia"/>
        </w:rPr>
        <w:t>；</w:t>
      </w:r>
    </w:p>
    <w:p w14:paraId="31EF7FF8" w14:textId="3D7A45D3" w:rsidR="00445479" w:rsidRPr="00C31FF0" w:rsidRDefault="00445479" w:rsidP="00445479">
      <w:pPr>
        <w:ind w:leftChars="700" w:left="1470"/>
        <w:rPr>
          <w:color w:val="FF0000"/>
          <w:rPrChange w:id="224" w:author="LL" w:date="2017-08-04T10:14:00Z">
            <w:rPr/>
          </w:rPrChange>
        </w:rPr>
      </w:pPr>
      <w:r w:rsidRPr="00C31FF0">
        <w:rPr>
          <w:rFonts w:hint="eastAsia"/>
          <w:color w:val="FF0000"/>
          <w:rPrChange w:id="225" w:author="LL" w:date="2017-08-04T10:14:00Z">
            <w:rPr>
              <w:rFonts w:hint="eastAsia"/>
            </w:rPr>
          </w:rPrChange>
        </w:rPr>
        <w:t>建筑已使用：</w:t>
      </w:r>
      <w:commentRangeStart w:id="226"/>
      <w:del w:id="227" w:author="LL" w:date="2017-08-04T10:14:00Z">
        <w:r>
          <w:rPr>
            <w:rFonts w:hint="eastAsia"/>
          </w:rPr>
          <w:delText>手工录入</w:delText>
        </w:r>
        <w:r w:rsidR="008679F0">
          <w:rPr>
            <w:rFonts w:hint="eastAsia"/>
          </w:rPr>
          <w:delText>；</w:delText>
        </w:r>
        <w:commentRangeEnd w:id="226"/>
        <w:r w:rsidR="00A26075">
          <w:rPr>
            <w:rStyle w:val="a5"/>
            <w:kern w:val="0"/>
          </w:rPr>
          <w:commentReference w:id="226"/>
        </w:r>
      </w:del>
      <w:ins w:id="228" w:author="LL" w:date="2017-08-04T10:14:00Z">
        <w:r w:rsidR="00C31FF0" w:rsidRPr="00C31FF0">
          <w:rPr>
            <w:rFonts w:hint="eastAsia"/>
            <w:color w:val="FF0000"/>
          </w:rPr>
          <w:t>价值时点</w:t>
        </w:r>
        <w:r w:rsidR="00C31FF0" w:rsidRPr="00C31FF0">
          <w:rPr>
            <w:rFonts w:hint="eastAsia"/>
            <w:color w:val="FF0000"/>
          </w:rPr>
          <w:t>-</w:t>
        </w:r>
        <w:r w:rsidR="00C31FF0" w:rsidRPr="00C31FF0">
          <w:rPr>
            <w:rFonts w:hint="eastAsia"/>
            <w:color w:val="FF0000"/>
          </w:rPr>
          <w:t>建成年份</w:t>
        </w:r>
        <w:r w:rsidR="008679F0" w:rsidRPr="00C31FF0">
          <w:rPr>
            <w:rFonts w:hint="eastAsia"/>
            <w:color w:val="FF0000"/>
          </w:rPr>
          <w:t>；</w:t>
        </w:r>
      </w:ins>
    </w:p>
    <w:p w14:paraId="4C0D2908" w14:textId="77777777" w:rsidR="00445479" w:rsidRDefault="00445479" w:rsidP="00445479">
      <w:pPr>
        <w:ind w:leftChars="700" w:left="1470"/>
      </w:pPr>
      <w:r>
        <w:rPr>
          <w:rFonts w:hint="eastAsia"/>
        </w:rPr>
        <w:t>剩余耐用年限：自动计算，建筑耐用年限</w:t>
      </w:r>
      <w:r>
        <w:rPr>
          <w:rFonts w:hint="eastAsia"/>
        </w:rPr>
        <w:t>-</w:t>
      </w:r>
      <w:r>
        <w:rPr>
          <w:rFonts w:hint="eastAsia"/>
        </w:rPr>
        <w:t>建筑已使用</w:t>
      </w:r>
      <w:r w:rsidR="008679F0">
        <w:rPr>
          <w:rFonts w:hint="eastAsia"/>
        </w:rPr>
        <w:t>；</w:t>
      </w:r>
    </w:p>
    <w:p w14:paraId="2FEBECE0" w14:textId="1874B306" w:rsidR="00445479" w:rsidRPr="001C593B" w:rsidRDefault="00445479" w:rsidP="00445479">
      <w:pPr>
        <w:ind w:leftChars="700" w:left="1470"/>
        <w:rPr>
          <w:color w:val="FF0000"/>
          <w:rPrChange w:id="229" w:author="LL" w:date="2017-08-04T10:14:00Z">
            <w:rPr/>
          </w:rPrChange>
        </w:rPr>
      </w:pPr>
      <w:del w:id="230" w:author="LL" w:date="2017-08-04T10:14:00Z">
        <w:r w:rsidRPr="002C1FB7">
          <w:rPr>
            <w:rFonts w:hint="eastAsia"/>
            <w:strike/>
          </w:rPr>
          <w:delText>是否抵押财税</w:delText>
        </w:r>
      </w:del>
      <w:r w:rsidR="00C31FF0" w:rsidRPr="001C593B">
        <w:rPr>
          <w:rFonts w:hint="eastAsia"/>
          <w:color w:val="FF0000"/>
        </w:rPr>
        <w:t>抵押合法性分析</w:t>
      </w:r>
      <w:r w:rsidRPr="001C593B">
        <w:rPr>
          <w:rFonts w:hint="eastAsia"/>
          <w:color w:val="FF0000"/>
          <w:rPrChange w:id="231" w:author="LL" w:date="2017-08-04T10:14:00Z">
            <w:rPr>
              <w:rFonts w:hint="eastAsia"/>
              <w:strike/>
            </w:rPr>
          </w:rPrChange>
        </w:rPr>
        <w:t>：</w:t>
      </w:r>
      <w:commentRangeStart w:id="232"/>
      <w:r w:rsidR="008679F0" w:rsidRPr="001C593B">
        <w:rPr>
          <w:rFonts w:hint="eastAsia"/>
          <w:color w:val="FF0000"/>
          <w:rPrChange w:id="233" w:author="LL" w:date="2017-08-04T10:14:00Z">
            <w:rPr>
              <w:rFonts w:hint="eastAsia"/>
            </w:rPr>
          </w:rPrChange>
        </w:rPr>
        <w:t>初始化带入，可修改</w:t>
      </w:r>
      <w:del w:id="234" w:author="LL" w:date="2017-08-04T10:14:00Z">
        <w:r w:rsidR="008679F0">
          <w:rPr>
            <w:rFonts w:hint="eastAsia"/>
          </w:rPr>
          <w:delText>；</w:delText>
        </w:r>
        <w:commentRangeEnd w:id="232"/>
        <w:r w:rsidR="00A26075">
          <w:rPr>
            <w:rStyle w:val="a5"/>
            <w:kern w:val="0"/>
          </w:rPr>
          <w:commentReference w:id="232"/>
        </w:r>
      </w:del>
      <w:ins w:id="235" w:author="LL" w:date="2017-08-04T10:14:00Z">
        <w:r w:rsidR="001C593B" w:rsidRPr="001C593B">
          <w:rPr>
            <w:rFonts w:hint="eastAsia"/>
            <w:color w:val="FF0000"/>
          </w:rPr>
          <w:t>，根据“是否抵押”自动变换</w:t>
        </w:r>
        <w:r w:rsidR="008679F0" w:rsidRPr="001C593B">
          <w:rPr>
            <w:rFonts w:hint="eastAsia"/>
            <w:color w:val="FF0000"/>
          </w:rPr>
          <w:t>；</w:t>
        </w:r>
      </w:ins>
    </w:p>
    <w:p w14:paraId="08EB2678" w14:textId="32DC40D7" w:rsidR="00445479" w:rsidRPr="001C593B" w:rsidRDefault="00445479" w:rsidP="00445479">
      <w:pPr>
        <w:ind w:leftChars="700" w:left="1470"/>
        <w:rPr>
          <w:color w:val="FF0000"/>
          <w:rPrChange w:id="236" w:author="LL" w:date="2017-08-04T10:14:00Z">
            <w:rPr/>
          </w:rPrChange>
        </w:rPr>
      </w:pPr>
      <w:del w:id="237" w:author="LL" w:date="2017-08-04T10:14:00Z">
        <w:r w:rsidRPr="00587B44">
          <w:rPr>
            <w:rFonts w:hint="eastAsia"/>
            <w:strike/>
          </w:rPr>
          <w:delText>评估范围</w:delText>
        </w:r>
      </w:del>
      <w:r w:rsidR="00C31FF0" w:rsidRPr="001C593B">
        <w:rPr>
          <w:rFonts w:hint="eastAsia"/>
          <w:color w:val="FF0000"/>
        </w:rPr>
        <w:t>估价对象财产范围</w:t>
      </w:r>
      <w:del w:id="238" w:author="LL" w:date="2017-08-04T10:14:00Z">
        <w:r w:rsidR="00587B44">
          <w:rPr>
            <w:rFonts w:hint="eastAsia"/>
            <w:color w:val="FF0000"/>
          </w:rPr>
          <w:delText>：</w:delText>
        </w:r>
      </w:del>
      <w:r w:rsidR="00C31FF0" w:rsidRPr="001C593B">
        <w:rPr>
          <w:rFonts w:hint="eastAsia"/>
          <w:color w:val="FF0000"/>
          <w:rPrChange w:id="239" w:author="LL" w:date="2017-08-04T10:14:00Z">
            <w:rPr>
              <w:rFonts w:hint="eastAsia"/>
            </w:rPr>
          </w:rPrChange>
        </w:rPr>
        <w:t>：</w:t>
      </w:r>
      <w:r w:rsidR="008679F0" w:rsidRPr="001C593B">
        <w:rPr>
          <w:rFonts w:hint="eastAsia"/>
          <w:color w:val="FF0000"/>
          <w:rPrChange w:id="240" w:author="LL" w:date="2017-08-04T10:14:00Z">
            <w:rPr>
              <w:rFonts w:hint="eastAsia"/>
            </w:rPr>
          </w:rPrChange>
        </w:rPr>
        <w:t>初始化带入，可修改；</w:t>
      </w:r>
    </w:p>
    <w:p w14:paraId="402F7BF2" w14:textId="77777777" w:rsidR="00D93483" w:rsidRDefault="001B414B" w:rsidP="001778A9">
      <w:pPr>
        <w:numPr>
          <w:ilvl w:val="0"/>
          <w:numId w:val="11"/>
        </w:numPr>
        <w:rPr>
          <w:rFonts w:hint="eastAsia"/>
          <w:b/>
        </w:rPr>
      </w:pPr>
      <w:r w:rsidRPr="007B4615">
        <w:rPr>
          <w:rFonts w:hint="eastAsia"/>
          <w:b/>
        </w:rPr>
        <w:t>实</w:t>
      </w:r>
      <w:proofErr w:type="gramStart"/>
      <w:r w:rsidRPr="007B4615">
        <w:rPr>
          <w:rFonts w:hint="eastAsia"/>
          <w:b/>
        </w:rPr>
        <w:t>勘</w:t>
      </w:r>
      <w:proofErr w:type="gramEnd"/>
      <w:r w:rsidRPr="007B4615">
        <w:rPr>
          <w:rFonts w:hint="eastAsia"/>
          <w:b/>
        </w:rPr>
        <w:t>信息</w:t>
      </w:r>
      <w:r w:rsidR="00232992">
        <w:rPr>
          <w:rFonts w:hint="eastAsia"/>
          <w:b/>
        </w:rPr>
        <w:t>列表</w:t>
      </w:r>
      <w:r w:rsidR="007B4615">
        <w:rPr>
          <w:rFonts w:hint="eastAsia"/>
          <w:b/>
        </w:rPr>
        <w:t>页签</w:t>
      </w:r>
    </w:p>
    <w:p w14:paraId="46B0553E" w14:textId="77777777" w:rsidR="006E025F" w:rsidRPr="006E025F" w:rsidRDefault="00C27C04" w:rsidP="001778A9">
      <w:pPr>
        <w:numPr>
          <w:ilvl w:val="0"/>
          <w:numId w:val="17"/>
        </w:numPr>
        <w:rPr>
          <w:del w:id="241" w:author="LL" w:date="2017-08-04T10:14:00Z"/>
          <w:rFonts w:hint="eastAsia"/>
        </w:rPr>
      </w:pPr>
      <w:moveToRangeStart w:id="242" w:author="LL" w:date="2017-08-04T10:14:00Z" w:name="move489605005"/>
      <w:moveTo w:id="243" w:author="LL" w:date="2017-08-04T10:14:00Z">
        <w:r>
          <w:rPr>
            <w:rFonts w:hint="eastAsia"/>
            <w:color w:val="FF0000"/>
            <w:rPrChange w:id="244" w:author="LL" w:date="2017-08-04T10:14:00Z">
              <w:rPr>
                <w:rFonts w:hint="eastAsia"/>
                <w:strike/>
              </w:rPr>
            </w:rPrChange>
          </w:rPr>
          <w:t>小区字典</w:t>
        </w:r>
      </w:moveTo>
      <w:moveToRangeEnd w:id="242"/>
      <w:commentRangeStart w:id="245"/>
      <w:del w:id="246" w:author="LL" w:date="2017-08-04T10:14:00Z">
        <w:r w:rsidR="006E025F" w:rsidRPr="006E025F">
          <w:rPr>
            <w:rFonts w:hint="eastAsia"/>
          </w:rPr>
          <w:delText>界面内容</w:delText>
        </w:r>
        <w:commentRangeEnd w:id="245"/>
        <w:r w:rsidR="002C1FB7">
          <w:rPr>
            <w:rStyle w:val="a5"/>
            <w:kern w:val="0"/>
          </w:rPr>
          <w:commentReference w:id="245"/>
        </w:r>
      </w:del>
    </w:p>
    <w:p w14:paraId="78B2CF26" w14:textId="77777777" w:rsidR="006E025F" w:rsidRPr="00C27C04" w:rsidRDefault="006E025F" w:rsidP="001778A9">
      <w:pPr>
        <w:numPr>
          <w:ilvl w:val="0"/>
          <w:numId w:val="17"/>
        </w:numPr>
        <w:rPr>
          <w:ins w:id="247" w:author="LL" w:date="2017-08-04T10:14:00Z"/>
          <w:rFonts w:hint="eastAsia"/>
          <w:color w:val="FF0000"/>
        </w:rPr>
      </w:pPr>
    </w:p>
    <w:p w14:paraId="7EC1D5A5" w14:textId="77777777" w:rsidR="00D93483" w:rsidRDefault="00D51C4E" w:rsidP="00232992">
      <w:pPr>
        <w:ind w:leftChars="700" w:left="1470"/>
        <w:rPr>
          <w:rFonts w:hint="eastAsia"/>
        </w:rPr>
      </w:pPr>
      <w:r>
        <w:rPr>
          <w:rFonts w:hint="eastAsia"/>
        </w:rPr>
        <w:t>物业名称：</w:t>
      </w:r>
      <w:r w:rsidR="00F6121B">
        <w:rPr>
          <w:rFonts w:hint="eastAsia"/>
        </w:rPr>
        <w:t>挑选或手工输入，在小区字典中查找相同资料带入；</w:t>
      </w:r>
    </w:p>
    <w:p w14:paraId="52277760" w14:textId="77777777" w:rsidR="00921719" w:rsidRPr="002C1FB7" w:rsidRDefault="00921719" w:rsidP="00232992">
      <w:pPr>
        <w:ind w:leftChars="700" w:left="1470"/>
        <w:rPr>
          <w:del w:id="248" w:author="LL" w:date="2017-08-04T10:14:00Z"/>
          <w:strike/>
        </w:rPr>
      </w:pPr>
      <w:del w:id="249" w:author="LL" w:date="2017-08-04T10:14:00Z">
        <w:r w:rsidRPr="002C1FB7">
          <w:rPr>
            <w:rFonts w:hint="eastAsia"/>
            <w:strike/>
          </w:rPr>
          <w:delText>方位及繁华度（或聚集度）</w:delText>
        </w:r>
        <w:r w:rsidR="009C2D12" w:rsidRPr="002C1FB7">
          <w:rPr>
            <w:rFonts w:hint="eastAsia"/>
            <w:strike/>
          </w:rPr>
          <w:delText>：</w:delText>
        </w:r>
      </w:del>
      <w:moveFromRangeStart w:id="250" w:author="LL" w:date="2017-08-04T10:14:00Z" w:name="move489605005"/>
      <w:moveFrom w:id="251" w:author="LL" w:date="2017-08-04T10:14:00Z">
        <w:r w:rsidR="00C27C04">
          <w:rPr>
            <w:rFonts w:hint="eastAsia"/>
            <w:color w:val="FF0000"/>
            <w:rPrChange w:id="252" w:author="LL" w:date="2017-08-04T10:14:00Z">
              <w:rPr>
                <w:rFonts w:hint="eastAsia"/>
                <w:strike/>
              </w:rPr>
            </w:rPrChange>
          </w:rPr>
          <w:t>小区字典</w:t>
        </w:r>
      </w:moveFrom>
      <w:moveFromRangeEnd w:id="250"/>
      <w:del w:id="253" w:author="LL" w:date="2017-08-04T10:14:00Z">
        <w:r w:rsidR="009C2D12" w:rsidRPr="002C1FB7">
          <w:rPr>
            <w:rFonts w:hint="eastAsia"/>
            <w:strike/>
          </w:rPr>
          <w:delText>带出可修改；</w:delText>
        </w:r>
      </w:del>
    </w:p>
    <w:p w14:paraId="6D2E09E8" w14:textId="6B37AE52" w:rsidR="00943332" w:rsidRPr="002C1FB7" w:rsidRDefault="00943332" w:rsidP="00903735">
      <w:pPr>
        <w:ind w:leftChars="700" w:left="1470"/>
        <w:rPr>
          <w:rFonts w:hint="eastAsia"/>
          <w:color w:val="FF0000"/>
        </w:rPr>
      </w:pPr>
      <w:r w:rsidRPr="002C1FB7">
        <w:rPr>
          <w:rFonts w:hint="eastAsia"/>
          <w:color w:val="FF0000"/>
        </w:rPr>
        <w:t>方位：小区字典带出可修改</w:t>
      </w:r>
    </w:p>
    <w:p w14:paraId="1A3F09F0" w14:textId="77777777" w:rsidR="00E02034" w:rsidRPr="002C1FB7" w:rsidRDefault="00E02034" w:rsidP="00903735">
      <w:pPr>
        <w:ind w:leftChars="700" w:left="2268" w:hangingChars="380" w:hanging="798"/>
        <w:rPr>
          <w:rFonts w:hint="eastAsia"/>
          <w:color w:val="FF0000"/>
        </w:rPr>
      </w:pPr>
      <w:r w:rsidRPr="002C1FB7">
        <w:rPr>
          <w:rFonts w:hint="eastAsia"/>
          <w:color w:val="FF0000"/>
        </w:rPr>
        <w:t>聚集度：小区字典带出可修改。并且根据评估用途自动修改名称，住宅对应“居住聚集度”、商业对应“商业繁华度”、写字楼对应“商务聚集度”、工业对应“产业聚集度”</w:t>
      </w:r>
    </w:p>
    <w:p w14:paraId="4F1B73D1" w14:textId="77777777" w:rsidR="00921719" w:rsidRPr="002C1FB7" w:rsidRDefault="00921719" w:rsidP="00232992">
      <w:pPr>
        <w:ind w:leftChars="700" w:left="1470"/>
        <w:rPr>
          <w:del w:id="254" w:author="LL" w:date="2017-08-04T10:14:00Z"/>
          <w:strike/>
        </w:rPr>
      </w:pPr>
      <w:del w:id="255" w:author="LL" w:date="2017-08-04T10:14:00Z">
        <w:r w:rsidRPr="002C1FB7">
          <w:rPr>
            <w:rFonts w:hint="eastAsia"/>
            <w:strike/>
          </w:rPr>
          <w:delText>与相关场所的</w:delText>
        </w:r>
        <w:r w:rsidR="009C2D12" w:rsidRPr="002C1FB7">
          <w:rPr>
            <w:rFonts w:hint="eastAsia"/>
            <w:strike/>
          </w:rPr>
          <w:delText>距离</w:delText>
        </w:r>
        <w:r w:rsidRPr="002C1FB7">
          <w:rPr>
            <w:rFonts w:hint="eastAsia"/>
            <w:strike/>
          </w:rPr>
          <w:delText>：</w:delText>
        </w:r>
        <w:r w:rsidR="009C2D12" w:rsidRPr="002C1FB7">
          <w:rPr>
            <w:rFonts w:hint="eastAsia"/>
            <w:strike/>
          </w:rPr>
          <w:delText>小区字典带出可修改；</w:delText>
        </w:r>
      </w:del>
    </w:p>
    <w:p w14:paraId="7F6CEB04" w14:textId="77777777" w:rsidR="00943332" w:rsidRDefault="00E02034" w:rsidP="00903735">
      <w:pPr>
        <w:ind w:leftChars="700" w:left="1470"/>
        <w:rPr>
          <w:rPrChange w:id="256" w:author="LL" w:date="2017-08-04T10:14:00Z">
            <w:rPr>
              <w:color w:val="FF0000"/>
            </w:rPr>
          </w:rPrChange>
        </w:rPr>
      </w:pPr>
      <w:r w:rsidRPr="002C1FB7">
        <w:rPr>
          <w:rFonts w:hint="eastAsia"/>
          <w:color w:val="FF0000"/>
        </w:rPr>
        <w:t>与重要场所的距离：小区字典带出可修改</w:t>
      </w:r>
      <w:ins w:id="257" w:author="LL" w:date="2017-08-04T10:14:00Z">
        <w:r>
          <w:rPr>
            <w:rFonts w:hint="eastAsia"/>
            <w:color w:val="FF0000"/>
          </w:rPr>
          <w:t>；</w:t>
        </w:r>
      </w:ins>
    </w:p>
    <w:p w14:paraId="1080E673" w14:textId="6B36FFE0" w:rsidR="00375FB0" w:rsidRPr="003A3958" w:rsidRDefault="00375FB0" w:rsidP="00903735">
      <w:pPr>
        <w:ind w:leftChars="700" w:left="1470"/>
        <w:rPr>
          <w:rFonts w:hint="eastAsia"/>
          <w:color w:val="FF0000"/>
          <w:rPrChange w:id="258" w:author="LL" w:date="2017-08-04T10:14:00Z">
            <w:rPr>
              <w:rFonts w:hint="eastAsia"/>
            </w:rPr>
          </w:rPrChange>
        </w:rPr>
      </w:pPr>
      <w:r w:rsidRPr="004E4870">
        <w:rPr>
          <w:rFonts w:hint="eastAsia"/>
          <w:color w:val="FF0000"/>
          <w:rPrChange w:id="259" w:author="LL" w:date="2017-08-04T10:14:00Z">
            <w:rPr>
              <w:rFonts w:hint="eastAsia"/>
            </w:rPr>
          </w:rPrChange>
        </w:rPr>
        <w:t>临街情况：</w:t>
      </w:r>
      <w:r w:rsidR="004E4870" w:rsidRPr="003A3958">
        <w:rPr>
          <w:rFonts w:hint="eastAsia"/>
          <w:color w:val="FF0000"/>
          <w:rPrChange w:id="260" w:author="LL" w:date="2017-08-04T10:14:00Z">
            <w:rPr>
              <w:rFonts w:hint="eastAsia"/>
            </w:rPr>
          </w:rPrChange>
        </w:rPr>
        <w:t>小区字典带出可修改；</w:t>
      </w:r>
      <w:del w:id="261" w:author="LL" w:date="2017-08-04T10:14:00Z">
        <w:r w:rsidR="002C1FB7">
          <w:delText xml:space="preserve"> </w:delText>
        </w:r>
      </w:del>
    </w:p>
    <w:p w14:paraId="3803243E" w14:textId="77777777" w:rsidR="00375FB0" w:rsidRPr="002C1FB7" w:rsidRDefault="00375FB0" w:rsidP="00232992">
      <w:pPr>
        <w:ind w:leftChars="700" w:left="1470"/>
        <w:rPr>
          <w:del w:id="262" w:author="LL" w:date="2017-08-04T10:14:00Z"/>
          <w:strike/>
        </w:rPr>
      </w:pPr>
      <w:commentRangeStart w:id="263"/>
      <w:del w:id="264" w:author="LL" w:date="2017-08-04T10:14:00Z">
        <w:r w:rsidRPr="002C1FB7">
          <w:rPr>
            <w:rFonts w:hint="eastAsia"/>
            <w:strike/>
          </w:rPr>
          <w:delText>朝向：</w:delText>
        </w:r>
        <w:r w:rsidR="00023F8C" w:rsidRPr="002C1FB7">
          <w:rPr>
            <w:rFonts w:hint="eastAsia"/>
            <w:strike/>
          </w:rPr>
          <w:delText>下拉，手工录入；</w:delText>
        </w:r>
        <w:commentRangeEnd w:id="263"/>
        <w:r w:rsidR="00AC4D79">
          <w:rPr>
            <w:rStyle w:val="a5"/>
            <w:kern w:val="0"/>
          </w:rPr>
          <w:commentReference w:id="263"/>
        </w:r>
      </w:del>
    </w:p>
    <w:p w14:paraId="6B923FB4" w14:textId="77777777" w:rsidR="002C1FB7" w:rsidRDefault="002C1FB7" w:rsidP="002C1FB7">
      <w:pPr>
        <w:ind w:leftChars="700" w:left="1470"/>
        <w:rPr>
          <w:del w:id="265" w:author="LL" w:date="2017-08-04T10:14:00Z"/>
          <w:rFonts w:hint="eastAsia"/>
        </w:rPr>
      </w:pPr>
    </w:p>
    <w:p w14:paraId="3C159621" w14:textId="77777777" w:rsidR="00CB0730" w:rsidRPr="003A3958" w:rsidRDefault="00CB0730" w:rsidP="00903735">
      <w:pPr>
        <w:ind w:leftChars="700" w:left="1470"/>
        <w:rPr>
          <w:color w:val="FF0000"/>
          <w:rPrChange w:id="266" w:author="LL" w:date="2017-08-04T10:14:00Z">
            <w:rPr/>
          </w:rPrChange>
        </w:rPr>
      </w:pPr>
      <w:r w:rsidRPr="003A3958">
        <w:rPr>
          <w:rFonts w:hint="eastAsia"/>
          <w:color w:val="FF0000"/>
          <w:rPrChange w:id="267" w:author="LL" w:date="2017-08-04T10:14:00Z">
            <w:rPr>
              <w:rFonts w:hint="eastAsia"/>
            </w:rPr>
          </w:rPrChange>
        </w:rPr>
        <w:t>道路状况：小区字典带出可修改；</w:t>
      </w:r>
    </w:p>
    <w:p w14:paraId="232D4D5A" w14:textId="77777777" w:rsidR="00CB0730" w:rsidRPr="003A3958" w:rsidRDefault="00CB0730" w:rsidP="00903735">
      <w:pPr>
        <w:ind w:leftChars="700" w:left="1470"/>
        <w:rPr>
          <w:color w:val="FF0000"/>
          <w:rPrChange w:id="268" w:author="LL" w:date="2017-08-04T10:14:00Z">
            <w:rPr/>
          </w:rPrChange>
        </w:rPr>
      </w:pPr>
      <w:r w:rsidRPr="003A3958">
        <w:rPr>
          <w:rFonts w:hint="eastAsia"/>
          <w:color w:val="FF0000"/>
          <w:rPrChange w:id="269" w:author="LL" w:date="2017-08-04T10:14:00Z">
            <w:rPr>
              <w:rFonts w:hint="eastAsia"/>
            </w:rPr>
          </w:rPrChange>
        </w:rPr>
        <w:t>出入可利用的交通工具：小区字典带出可修改；</w:t>
      </w:r>
    </w:p>
    <w:p w14:paraId="1BFD359D" w14:textId="77777777" w:rsidR="00CB0730" w:rsidRPr="003A3958" w:rsidRDefault="00CB0730" w:rsidP="00903735">
      <w:pPr>
        <w:ind w:leftChars="700" w:left="1470"/>
        <w:rPr>
          <w:color w:val="FF0000"/>
          <w:rPrChange w:id="270" w:author="LL" w:date="2017-08-04T10:14:00Z">
            <w:rPr/>
          </w:rPrChange>
        </w:rPr>
      </w:pPr>
      <w:r w:rsidRPr="003A3958">
        <w:rPr>
          <w:rFonts w:hint="eastAsia"/>
          <w:color w:val="FF0000"/>
          <w:rPrChange w:id="271" w:author="LL" w:date="2017-08-04T10:14:00Z">
            <w:rPr>
              <w:rFonts w:hint="eastAsia"/>
            </w:rPr>
          </w:rPrChange>
        </w:rPr>
        <w:t>交通管制情况：小区字典带出可修改；</w:t>
      </w:r>
    </w:p>
    <w:p w14:paraId="5BFE7930" w14:textId="77777777" w:rsidR="00CB0730" w:rsidRPr="003A3958" w:rsidRDefault="00CB0730" w:rsidP="00903735">
      <w:pPr>
        <w:ind w:leftChars="700" w:left="1470"/>
        <w:rPr>
          <w:color w:val="FF0000"/>
          <w:rPrChange w:id="272" w:author="LL" w:date="2017-08-04T10:14:00Z">
            <w:rPr/>
          </w:rPrChange>
        </w:rPr>
      </w:pPr>
      <w:r w:rsidRPr="003A3958">
        <w:rPr>
          <w:rFonts w:hint="eastAsia"/>
          <w:color w:val="FF0000"/>
          <w:rPrChange w:id="273" w:author="LL" w:date="2017-08-04T10:14:00Z">
            <w:rPr>
              <w:rFonts w:hint="eastAsia"/>
            </w:rPr>
          </w:rPrChange>
        </w:rPr>
        <w:t>停车方便程度：小区字典带出可修改；</w:t>
      </w:r>
    </w:p>
    <w:p w14:paraId="4C7C0645" w14:textId="77777777" w:rsidR="00CB0730" w:rsidRPr="003A3958" w:rsidRDefault="00CB0730" w:rsidP="00903735">
      <w:pPr>
        <w:ind w:leftChars="700" w:left="1470"/>
        <w:rPr>
          <w:rFonts w:hint="eastAsia"/>
          <w:color w:val="FF0000"/>
          <w:rPrChange w:id="274" w:author="LL" w:date="2017-08-04T10:14:00Z">
            <w:rPr>
              <w:rFonts w:hint="eastAsia"/>
            </w:rPr>
          </w:rPrChange>
        </w:rPr>
      </w:pPr>
      <w:r w:rsidRPr="003A3958">
        <w:rPr>
          <w:rFonts w:hint="eastAsia"/>
          <w:color w:val="FF0000"/>
          <w:rPrChange w:id="275" w:author="LL" w:date="2017-08-04T10:14:00Z">
            <w:rPr>
              <w:rFonts w:hint="eastAsia"/>
              <w:highlight w:val="cyan"/>
            </w:rPr>
          </w:rPrChange>
        </w:rPr>
        <w:t>交通收费情况及交通情况评价：</w:t>
      </w:r>
      <w:ins w:id="276" w:author="LL" w:date="2017-08-04T10:14:00Z">
        <w:r w:rsidR="003A3958" w:rsidRPr="003A3958">
          <w:rPr>
            <w:rFonts w:hint="eastAsia"/>
            <w:color w:val="FF0000"/>
          </w:rPr>
          <w:t>小区字典带出可修改；</w:t>
        </w:r>
      </w:ins>
    </w:p>
    <w:p w14:paraId="5497002D" w14:textId="77777777" w:rsidR="002C1FB7" w:rsidRDefault="002C1FB7" w:rsidP="00232992">
      <w:pPr>
        <w:ind w:leftChars="700" w:left="1470"/>
        <w:rPr>
          <w:del w:id="277" w:author="LL" w:date="2017-08-04T10:14:00Z"/>
          <w:rFonts w:hint="eastAsia"/>
        </w:rPr>
      </w:pPr>
    </w:p>
    <w:p w14:paraId="4D096B1E" w14:textId="3FEEB14A" w:rsidR="00CB0730" w:rsidRPr="003A3958" w:rsidRDefault="002C1FB7" w:rsidP="00CB0730">
      <w:pPr>
        <w:ind w:leftChars="700" w:left="1470"/>
        <w:rPr>
          <w:rFonts w:hint="eastAsia"/>
          <w:color w:val="FF0000"/>
          <w:rPrChange w:id="278" w:author="LL" w:date="2017-08-04T10:14:00Z">
            <w:rPr>
              <w:rFonts w:hint="eastAsia"/>
              <w:strike/>
            </w:rPr>
          </w:rPrChange>
        </w:rPr>
      </w:pPr>
      <w:del w:id="279" w:author="LL" w:date="2017-08-04T10:14:00Z">
        <w:r w:rsidRPr="002C1FB7">
          <w:rPr>
            <w:rFonts w:hint="eastAsia"/>
            <w:strike/>
          </w:rPr>
          <w:delText>公共设施及评价：</w:delText>
        </w:r>
        <w:r w:rsidRPr="002C1FB7">
          <w:rPr>
            <w:strike/>
          </w:rPr>
          <w:delText xml:space="preserve"> </w:delText>
        </w:r>
      </w:del>
    </w:p>
    <w:p w14:paraId="7D5F46DF" w14:textId="77777777" w:rsidR="00CB0730" w:rsidRPr="003A3958" w:rsidRDefault="00CB0730" w:rsidP="00CB0730">
      <w:pPr>
        <w:ind w:leftChars="700" w:left="1470"/>
        <w:rPr>
          <w:rFonts w:hint="eastAsia"/>
          <w:color w:val="FF0000"/>
        </w:rPr>
      </w:pPr>
      <w:r w:rsidRPr="003A3958">
        <w:rPr>
          <w:rFonts w:hint="eastAsia"/>
          <w:color w:val="FF0000"/>
        </w:rPr>
        <w:t>基础设施：小区字典带出可修改；</w:t>
      </w:r>
    </w:p>
    <w:p w14:paraId="4B2EC535" w14:textId="77777777" w:rsidR="00CB0730" w:rsidRPr="003A3958" w:rsidRDefault="00CB0730" w:rsidP="00CB0730">
      <w:pPr>
        <w:ind w:leftChars="700" w:left="1470"/>
        <w:rPr>
          <w:rFonts w:hint="eastAsia"/>
          <w:color w:val="FF0000"/>
        </w:rPr>
      </w:pPr>
      <w:r w:rsidRPr="003A3958">
        <w:rPr>
          <w:rFonts w:hint="eastAsia"/>
          <w:color w:val="FF0000"/>
        </w:rPr>
        <w:t>公共服务设施：小区字典带出可修改；</w:t>
      </w:r>
    </w:p>
    <w:p w14:paraId="5C50672E" w14:textId="77777777" w:rsidR="00CB0730" w:rsidRPr="003A3958" w:rsidRDefault="00CB0730" w:rsidP="00CB0730">
      <w:pPr>
        <w:ind w:leftChars="700" w:left="1470"/>
        <w:rPr>
          <w:color w:val="FF0000"/>
          <w:rPrChange w:id="280" w:author="LL" w:date="2017-08-04T10:14:00Z">
            <w:rPr/>
          </w:rPrChange>
        </w:rPr>
      </w:pPr>
    </w:p>
    <w:p w14:paraId="13934341" w14:textId="77777777" w:rsidR="00CB0730" w:rsidRPr="003A3958" w:rsidRDefault="00CB0730" w:rsidP="00CB0730">
      <w:pPr>
        <w:ind w:leftChars="700" w:left="1470"/>
        <w:rPr>
          <w:color w:val="FF0000"/>
          <w:rPrChange w:id="281" w:author="LL" w:date="2017-08-04T10:14:00Z">
            <w:rPr/>
          </w:rPrChange>
        </w:rPr>
      </w:pPr>
      <w:r w:rsidRPr="003A3958">
        <w:rPr>
          <w:rFonts w:hint="eastAsia"/>
          <w:color w:val="FF0000"/>
          <w:rPrChange w:id="282" w:author="LL" w:date="2017-08-04T10:14:00Z">
            <w:rPr>
              <w:rFonts w:hint="eastAsia"/>
            </w:rPr>
          </w:rPrChange>
        </w:rPr>
        <w:t>自然环境：小区字典带出可修改；</w:t>
      </w:r>
    </w:p>
    <w:p w14:paraId="1387CB8A" w14:textId="77777777" w:rsidR="00CB0730" w:rsidRPr="003A3958" w:rsidRDefault="00CB0730" w:rsidP="00CB0730">
      <w:pPr>
        <w:ind w:leftChars="700" w:left="1470"/>
        <w:rPr>
          <w:color w:val="FF0000"/>
          <w:rPrChange w:id="283" w:author="LL" w:date="2017-08-04T10:14:00Z">
            <w:rPr/>
          </w:rPrChange>
        </w:rPr>
      </w:pPr>
      <w:r w:rsidRPr="003A3958">
        <w:rPr>
          <w:rFonts w:hint="eastAsia"/>
          <w:color w:val="FF0000"/>
          <w:rPrChange w:id="284" w:author="LL" w:date="2017-08-04T10:14:00Z">
            <w:rPr>
              <w:rFonts w:hint="eastAsia"/>
            </w:rPr>
          </w:rPrChange>
        </w:rPr>
        <w:t>人文环境：小区字典带出可修改；</w:t>
      </w:r>
    </w:p>
    <w:p w14:paraId="5B982614" w14:textId="77777777" w:rsidR="00CB0730" w:rsidRPr="003A3958" w:rsidRDefault="00CB0730" w:rsidP="00CB0730">
      <w:pPr>
        <w:ind w:leftChars="700" w:left="1470"/>
        <w:rPr>
          <w:color w:val="FF0000"/>
          <w:rPrChange w:id="285" w:author="LL" w:date="2017-08-04T10:14:00Z">
            <w:rPr/>
          </w:rPrChange>
        </w:rPr>
      </w:pPr>
      <w:r w:rsidRPr="003A3958">
        <w:rPr>
          <w:rFonts w:hint="eastAsia"/>
          <w:color w:val="FF0000"/>
          <w:rPrChange w:id="286" w:author="LL" w:date="2017-08-04T10:14:00Z">
            <w:rPr>
              <w:rFonts w:hint="eastAsia"/>
            </w:rPr>
          </w:rPrChange>
        </w:rPr>
        <w:t>景观及描述：小区字典带出可修改；</w:t>
      </w:r>
    </w:p>
    <w:p w14:paraId="76F9A8E6" w14:textId="77777777" w:rsidR="00CB0730" w:rsidRPr="003A3958" w:rsidRDefault="00CB0730" w:rsidP="00CB0730">
      <w:pPr>
        <w:ind w:leftChars="700" w:left="1470"/>
        <w:rPr>
          <w:rFonts w:hint="eastAsia"/>
          <w:color w:val="FF0000"/>
          <w:rPrChange w:id="287" w:author="LL" w:date="2017-08-04T10:14:00Z">
            <w:rPr>
              <w:rFonts w:hint="eastAsia"/>
            </w:rPr>
          </w:rPrChange>
        </w:rPr>
      </w:pPr>
    </w:p>
    <w:p w14:paraId="62D18560" w14:textId="77777777" w:rsidR="00CB0730" w:rsidRPr="003A3958" w:rsidRDefault="00CB0730" w:rsidP="00CB0730">
      <w:pPr>
        <w:ind w:leftChars="700" w:left="1470"/>
        <w:rPr>
          <w:color w:val="FF0000"/>
          <w:rPrChange w:id="288" w:author="LL" w:date="2017-08-04T10:14:00Z">
            <w:rPr/>
          </w:rPrChange>
        </w:rPr>
      </w:pPr>
      <w:r w:rsidRPr="003A3958">
        <w:rPr>
          <w:rFonts w:hint="eastAsia"/>
          <w:color w:val="FF0000"/>
          <w:rPrChange w:id="289" w:author="LL" w:date="2017-08-04T10:14:00Z">
            <w:rPr>
              <w:rFonts w:hint="eastAsia"/>
            </w:rPr>
          </w:rPrChange>
        </w:rPr>
        <w:t>区位优劣分析：小区字典带出可修改；</w:t>
      </w:r>
    </w:p>
    <w:p w14:paraId="1AF69D74" w14:textId="77777777" w:rsidR="00CB0730" w:rsidRPr="003A3958" w:rsidRDefault="00CB0730" w:rsidP="00CB0730">
      <w:pPr>
        <w:ind w:leftChars="700" w:left="1470"/>
        <w:rPr>
          <w:rFonts w:hint="eastAsia"/>
          <w:color w:val="FF0000"/>
          <w:rPrChange w:id="290" w:author="LL" w:date="2017-08-04T10:14:00Z">
            <w:rPr>
              <w:rFonts w:hint="eastAsia"/>
            </w:rPr>
          </w:rPrChange>
        </w:rPr>
      </w:pPr>
    </w:p>
    <w:p w14:paraId="02031BFF" w14:textId="77777777" w:rsidR="00CB0730" w:rsidRPr="003A3958" w:rsidRDefault="00CB0730" w:rsidP="00CB0730">
      <w:pPr>
        <w:ind w:leftChars="700" w:left="1470"/>
        <w:rPr>
          <w:color w:val="FF0000"/>
          <w:rPrChange w:id="291" w:author="LL" w:date="2017-08-04T10:14:00Z">
            <w:rPr/>
          </w:rPrChange>
        </w:rPr>
      </w:pPr>
      <w:r w:rsidRPr="003A3958">
        <w:rPr>
          <w:rFonts w:hint="eastAsia"/>
          <w:color w:val="FF0000"/>
          <w:rPrChange w:id="292" w:author="LL" w:date="2017-08-04T10:14:00Z">
            <w:rPr>
              <w:rFonts w:hint="eastAsia"/>
            </w:rPr>
          </w:rPrChange>
        </w:rPr>
        <w:t>辖区：下拉，小区字典带出可修改；</w:t>
      </w:r>
    </w:p>
    <w:p w14:paraId="4C55C999" w14:textId="77777777" w:rsidR="00CB0730" w:rsidRPr="003A3958" w:rsidRDefault="00CB0730" w:rsidP="00CB0730">
      <w:pPr>
        <w:ind w:leftChars="700" w:left="1470"/>
        <w:rPr>
          <w:rFonts w:hint="eastAsia"/>
          <w:color w:val="FF0000"/>
          <w:rPrChange w:id="293" w:author="LL" w:date="2017-08-04T10:14:00Z">
            <w:rPr>
              <w:rFonts w:hint="eastAsia"/>
            </w:rPr>
          </w:rPrChange>
        </w:rPr>
      </w:pPr>
      <w:r w:rsidRPr="003A3958">
        <w:rPr>
          <w:rFonts w:hint="eastAsia"/>
          <w:color w:val="FF0000"/>
          <w:rPrChange w:id="294" w:author="LL" w:date="2017-08-04T10:14:00Z">
            <w:rPr>
              <w:rFonts w:hint="eastAsia"/>
            </w:rPr>
          </w:rPrChange>
        </w:rPr>
        <w:t>四至：小区字典带出可修改；</w:t>
      </w:r>
    </w:p>
    <w:p w14:paraId="1223C2C3" w14:textId="77777777" w:rsidR="00CB0730" w:rsidRPr="003A3958" w:rsidRDefault="00CB0730" w:rsidP="00CB0730">
      <w:pPr>
        <w:ind w:leftChars="700" w:left="1470"/>
        <w:rPr>
          <w:color w:val="FF0000"/>
          <w:rPrChange w:id="295" w:author="LL" w:date="2017-08-04T10:14:00Z">
            <w:rPr/>
          </w:rPrChange>
        </w:rPr>
      </w:pPr>
      <w:r w:rsidRPr="003A3958">
        <w:rPr>
          <w:rFonts w:hint="eastAsia"/>
          <w:color w:val="FF0000"/>
          <w:rPrChange w:id="296" w:author="LL" w:date="2017-08-04T10:14:00Z">
            <w:rPr>
              <w:rFonts w:hint="eastAsia"/>
            </w:rPr>
          </w:rPrChange>
        </w:rPr>
        <w:t>土地等级：下拉，小区字典带出可修改；</w:t>
      </w:r>
    </w:p>
    <w:p w14:paraId="00F36499" w14:textId="77777777" w:rsidR="00CB0730" w:rsidRPr="003A3958" w:rsidRDefault="00CB0730" w:rsidP="00CB0730">
      <w:pPr>
        <w:ind w:leftChars="700" w:left="1470"/>
        <w:rPr>
          <w:color w:val="FF0000"/>
          <w:rPrChange w:id="297" w:author="LL" w:date="2017-08-04T10:14:00Z">
            <w:rPr/>
          </w:rPrChange>
        </w:rPr>
      </w:pPr>
      <w:r w:rsidRPr="003A3958">
        <w:rPr>
          <w:rFonts w:hint="eastAsia"/>
          <w:color w:val="FF0000"/>
          <w:rPrChange w:id="298" w:author="LL" w:date="2017-08-04T10:14:00Z">
            <w:rPr>
              <w:rFonts w:hint="eastAsia"/>
            </w:rPr>
          </w:rPrChange>
        </w:rPr>
        <w:t>土地基准地价：根据“评估用途”和“土地等级”计算出；</w:t>
      </w:r>
    </w:p>
    <w:p w14:paraId="1466E613" w14:textId="77777777" w:rsidR="00CB0730" w:rsidRPr="003A3958" w:rsidRDefault="00CB0730" w:rsidP="00CB0730">
      <w:pPr>
        <w:ind w:leftChars="700" w:left="1470"/>
        <w:rPr>
          <w:rFonts w:hint="eastAsia"/>
          <w:color w:val="FF0000"/>
        </w:rPr>
      </w:pPr>
      <w:r w:rsidRPr="003A3958">
        <w:rPr>
          <w:rFonts w:hint="eastAsia"/>
          <w:color w:val="FF0000"/>
        </w:rPr>
        <w:t>形状：</w:t>
      </w:r>
      <w:ins w:id="299" w:author="LL" w:date="2017-08-04T10:14:00Z">
        <w:r w:rsidR="00B60D89" w:rsidRPr="003A3958">
          <w:rPr>
            <w:rFonts w:hint="eastAsia"/>
            <w:color w:val="FF0000"/>
          </w:rPr>
          <w:t>小区字典带出可修改；</w:t>
        </w:r>
      </w:ins>
    </w:p>
    <w:p w14:paraId="4A952BFD" w14:textId="77777777" w:rsidR="00CB0730" w:rsidRPr="003A3958" w:rsidRDefault="00CB0730" w:rsidP="00CB0730">
      <w:pPr>
        <w:ind w:leftChars="700" w:left="1470"/>
        <w:rPr>
          <w:rFonts w:hint="eastAsia"/>
          <w:color w:val="FF0000"/>
        </w:rPr>
      </w:pPr>
      <w:r w:rsidRPr="003A3958">
        <w:rPr>
          <w:rFonts w:hint="eastAsia"/>
          <w:color w:val="FF0000"/>
        </w:rPr>
        <w:t>地形：</w:t>
      </w:r>
      <w:ins w:id="300" w:author="LL" w:date="2017-08-04T10:14:00Z">
        <w:r w:rsidR="00B60D89" w:rsidRPr="003A3958">
          <w:rPr>
            <w:rFonts w:hint="eastAsia"/>
            <w:color w:val="FF0000"/>
          </w:rPr>
          <w:t>小区字典带出可修改；</w:t>
        </w:r>
      </w:ins>
    </w:p>
    <w:p w14:paraId="57C55A05" w14:textId="77777777" w:rsidR="00CB0730" w:rsidRPr="003A3958" w:rsidRDefault="00CB0730" w:rsidP="00CB0730">
      <w:pPr>
        <w:ind w:leftChars="700" w:left="1470"/>
        <w:rPr>
          <w:rFonts w:hint="eastAsia"/>
          <w:color w:val="FF0000"/>
        </w:rPr>
      </w:pPr>
      <w:r w:rsidRPr="003A3958">
        <w:rPr>
          <w:rFonts w:hint="eastAsia"/>
          <w:color w:val="FF0000"/>
        </w:rPr>
        <w:t>地势：</w:t>
      </w:r>
      <w:ins w:id="301" w:author="LL" w:date="2017-08-04T10:14:00Z">
        <w:r w:rsidR="00B60D89" w:rsidRPr="003A3958">
          <w:rPr>
            <w:rFonts w:hint="eastAsia"/>
            <w:color w:val="FF0000"/>
          </w:rPr>
          <w:t>小区字典带出可修改；</w:t>
        </w:r>
      </w:ins>
    </w:p>
    <w:p w14:paraId="491B5087" w14:textId="77777777" w:rsidR="00CB0730" w:rsidRPr="003A3958" w:rsidRDefault="00CB0730" w:rsidP="00CB0730">
      <w:pPr>
        <w:ind w:leftChars="700" w:left="1470"/>
        <w:rPr>
          <w:color w:val="FF0000"/>
        </w:rPr>
      </w:pPr>
      <w:r w:rsidRPr="003A3958">
        <w:rPr>
          <w:rFonts w:hint="eastAsia"/>
          <w:color w:val="FF0000"/>
        </w:rPr>
        <w:t>土壤及地质：</w:t>
      </w:r>
      <w:ins w:id="302" w:author="LL" w:date="2017-08-04T10:14:00Z">
        <w:r w:rsidR="00B60D89" w:rsidRPr="003A3958">
          <w:rPr>
            <w:rFonts w:hint="eastAsia"/>
            <w:color w:val="FF0000"/>
          </w:rPr>
          <w:t>小区字典带出可修改；</w:t>
        </w:r>
      </w:ins>
    </w:p>
    <w:p w14:paraId="37ED154C" w14:textId="43142FC9" w:rsidR="00CB0730" w:rsidRPr="003A3958" w:rsidRDefault="00CB0730" w:rsidP="00CB0730">
      <w:pPr>
        <w:ind w:leftChars="700" w:left="1470"/>
        <w:rPr>
          <w:color w:val="FF0000"/>
          <w:rPrChange w:id="303" w:author="LL" w:date="2017-08-04T10:14:00Z">
            <w:rPr/>
          </w:rPrChange>
        </w:rPr>
      </w:pPr>
      <w:r w:rsidRPr="003A3958">
        <w:rPr>
          <w:rFonts w:hint="eastAsia"/>
          <w:color w:val="FF0000"/>
          <w:rPrChange w:id="304" w:author="LL" w:date="2017-08-04T10:14:00Z">
            <w:rPr>
              <w:rFonts w:hint="eastAsia"/>
            </w:rPr>
          </w:rPrChange>
        </w:rPr>
        <w:t>开发程度：</w:t>
      </w:r>
      <w:del w:id="305" w:author="LL" w:date="2017-08-04T10:14:00Z">
        <w:r w:rsidR="00AC4D79" w:rsidRPr="00AC4D79">
          <w:delText xml:space="preserve"> </w:delText>
        </w:r>
      </w:del>
      <w:ins w:id="306" w:author="LL" w:date="2017-08-04T10:14:00Z">
        <w:r w:rsidR="00B60D89" w:rsidRPr="003A3958">
          <w:rPr>
            <w:rFonts w:hint="eastAsia"/>
            <w:color w:val="FF0000"/>
          </w:rPr>
          <w:t>小区字典带出可修改；</w:t>
        </w:r>
      </w:ins>
    </w:p>
    <w:p w14:paraId="1D56DEAD" w14:textId="77777777" w:rsidR="00CB0730" w:rsidRPr="003A3958" w:rsidRDefault="00CB0730" w:rsidP="00CB0730">
      <w:pPr>
        <w:ind w:leftChars="700" w:left="1470"/>
        <w:rPr>
          <w:rFonts w:hint="eastAsia"/>
          <w:color w:val="FF0000"/>
        </w:rPr>
      </w:pPr>
      <w:r w:rsidRPr="003A3958">
        <w:rPr>
          <w:rFonts w:hint="eastAsia"/>
          <w:color w:val="FF0000"/>
          <w:rPrChange w:id="307" w:author="LL" w:date="2017-08-04T10:14:00Z">
            <w:rPr>
              <w:rFonts w:hint="eastAsia"/>
            </w:rPr>
          </w:rPrChange>
        </w:rPr>
        <w:t>土地实物状况</w:t>
      </w:r>
      <w:r w:rsidRPr="003A3958">
        <w:rPr>
          <w:rFonts w:hint="eastAsia"/>
          <w:color w:val="FF0000"/>
        </w:rPr>
        <w:t>分析：</w:t>
      </w:r>
      <w:r w:rsidRPr="003A3958">
        <w:rPr>
          <w:rFonts w:hint="eastAsia"/>
          <w:color w:val="FF0000"/>
          <w:rPrChange w:id="308" w:author="LL" w:date="2017-08-04T10:14:00Z">
            <w:rPr>
              <w:rFonts w:hint="eastAsia"/>
            </w:rPr>
          </w:rPrChange>
        </w:rPr>
        <w:t>小区字典带出可修改；</w:t>
      </w:r>
    </w:p>
    <w:p w14:paraId="28A95310" w14:textId="77777777" w:rsidR="00CB0730" w:rsidRPr="003A3958" w:rsidRDefault="00CB0730" w:rsidP="00CB0730">
      <w:pPr>
        <w:ind w:leftChars="700" w:left="1470"/>
        <w:rPr>
          <w:rFonts w:hint="eastAsia"/>
          <w:color w:val="FF0000"/>
          <w:rPrChange w:id="309" w:author="LL" w:date="2017-08-04T10:14:00Z">
            <w:rPr>
              <w:rFonts w:hint="eastAsia"/>
            </w:rPr>
          </w:rPrChange>
        </w:rPr>
      </w:pPr>
    </w:p>
    <w:p w14:paraId="02E459D8" w14:textId="77777777" w:rsidR="00CB0730" w:rsidRPr="003A3958" w:rsidRDefault="00CB0730" w:rsidP="00CB0730">
      <w:pPr>
        <w:ind w:leftChars="700" w:left="1470"/>
        <w:rPr>
          <w:rFonts w:hint="eastAsia"/>
          <w:color w:val="FF0000"/>
          <w:rPrChange w:id="310" w:author="LL" w:date="2017-08-04T10:14:00Z">
            <w:rPr>
              <w:rFonts w:hint="eastAsia"/>
            </w:rPr>
          </w:rPrChange>
        </w:rPr>
      </w:pPr>
      <w:r w:rsidRPr="003A3958">
        <w:rPr>
          <w:rFonts w:hint="eastAsia"/>
          <w:color w:val="FF0000"/>
          <w:rPrChange w:id="311" w:author="LL" w:date="2017-08-04T10:14:00Z">
            <w:rPr>
              <w:rFonts w:hint="eastAsia"/>
            </w:rPr>
          </w:rPrChange>
        </w:rPr>
        <w:t>建筑物规模</w:t>
      </w:r>
      <w:r w:rsidRPr="003A3958">
        <w:rPr>
          <w:rFonts w:hint="eastAsia"/>
          <w:color w:val="FF0000"/>
        </w:rPr>
        <w:t>小区概况</w:t>
      </w:r>
      <w:r w:rsidRPr="003A3958">
        <w:rPr>
          <w:rFonts w:hint="eastAsia"/>
          <w:color w:val="FF0000"/>
          <w:rPrChange w:id="312" w:author="LL" w:date="2017-08-04T10:14:00Z">
            <w:rPr>
              <w:rFonts w:hint="eastAsia"/>
            </w:rPr>
          </w:rPrChange>
        </w:rPr>
        <w:t>：</w:t>
      </w:r>
    </w:p>
    <w:p w14:paraId="0D575C75" w14:textId="77777777" w:rsidR="00CB0730" w:rsidRPr="003A3958" w:rsidRDefault="00CB0730" w:rsidP="00CB0730">
      <w:pPr>
        <w:ind w:leftChars="700" w:left="1470"/>
        <w:rPr>
          <w:rFonts w:hint="eastAsia"/>
          <w:color w:val="FF0000"/>
          <w:rPrChange w:id="313" w:author="LL" w:date="2017-08-04T10:14:00Z">
            <w:rPr>
              <w:rFonts w:hint="eastAsia"/>
            </w:rPr>
          </w:rPrChange>
        </w:rPr>
      </w:pPr>
      <w:r w:rsidRPr="003A3958">
        <w:rPr>
          <w:rFonts w:hint="eastAsia"/>
          <w:color w:val="FF0000"/>
          <w:rPrChange w:id="314" w:author="LL" w:date="2017-08-04T10:14:00Z">
            <w:rPr>
              <w:rFonts w:hint="eastAsia"/>
            </w:rPr>
          </w:rPrChange>
        </w:rPr>
        <w:t>设施设备：手工录入；</w:t>
      </w:r>
    </w:p>
    <w:p w14:paraId="787A0BEE" w14:textId="77777777" w:rsidR="00AC4D79" w:rsidRPr="00AC4D79" w:rsidRDefault="00AC4D79" w:rsidP="00AC4D79">
      <w:pPr>
        <w:ind w:leftChars="700" w:left="1470"/>
        <w:rPr>
          <w:del w:id="315" w:author="LL" w:date="2017-08-04T10:14:00Z"/>
          <w:strike/>
        </w:rPr>
      </w:pPr>
      <w:del w:id="316" w:author="LL" w:date="2017-08-04T10:14:00Z">
        <w:r w:rsidRPr="00AC4D79">
          <w:rPr>
            <w:rFonts w:hint="eastAsia"/>
            <w:strike/>
          </w:rPr>
          <w:delText>建筑物外墙：手工录入；</w:delText>
        </w:r>
      </w:del>
    </w:p>
    <w:p w14:paraId="6B82B5B1" w14:textId="77777777" w:rsidR="00CB0730" w:rsidRPr="003A3958" w:rsidRDefault="00CB0730" w:rsidP="00CB0730">
      <w:pPr>
        <w:ind w:leftChars="700" w:left="1470"/>
        <w:rPr>
          <w:rFonts w:hint="eastAsia"/>
          <w:color w:val="FF0000"/>
        </w:rPr>
      </w:pPr>
      <w:r w:rsidRPr="003A3958">
        <w:rPr>
          <w:rFonts w:hint="eastAsia"/>
          <w:color w:val="FF0000"/>
        </w:rPr>
        <w:t>装饰装修：（指楼宇外墙及公共部分的装修）</w:t>
      </w:r>
      <w:ins w:id="317" w:author="LL" w:date="2017-08-04T10:14:00Z">
        <w:r w:rsidR="004C0DE2" w:rsidRPr="003A3958">
          <w:rPr>
            <w:rFonts w:hint="eastAsia"/>
            <w:color w:val="FF0000"/>
          </w:rPr>
          <w:t>小区字典带出可修改；</w:t>
        </w:r>
      </w:ins>
    </w:p>
    <w:p w14:paraId="10813930" w14:textId="77777777" w:rsidR="00CB0730" w:rsidRPr="003A3958" w:rsidRDefault="00CB0730" w:rsidP="00CB0730">
      <w:pPr>
        <w:ind w:leftChars="700" w:left="1470"/>
        <w:rPr>
          <w:rFonts w:hint="eastAsia"/>
          <w:color w:val="FF0000"/>
        </w:rPr>
      </w:pPr>
      <w:r w:rsidRPr="003A3958">
        <w:rPr>
          <w:rFonts w:hint="eastAsia"/>
          <w:color w:val="FF0000"/>
        </w:rPr>
        <w:t>工程质量：</w:t>
      </w:r>
      <w:ins w:id="318" w:author="LL" w:date="2017-08-04T10:14:00Z">
        <w:r w:rsidR="004C0DE2" w:rsidRPr="003A3958">
          <w:rPr>
            <w:rFonts w:hint="eastAsia"/>
            <w:color w:val="FF0000"/>
          </w:rPr>
          <w:t>小区字典带出可修改；</w:t>
        </w:r>
      </w:ins>
    </w:p>
    <w:p w14:paraId="487B8E39" w14:textId="77777777" w:rsidR="00CB0730" w:rsidRPr="003A3958" w:rsidRDefault="00CB0730" w:rsidP="00CB0730">
      <w:pPr>
        <w:ind w:leftChars="700" w:left="1470"/>
        <w:rPr>
          <w:rFonts w:hint="eastAsia"/>
          <w:color w:val="FF0000"/>
        </w:rPr>
      </w:pPr>
      <w:r w:rsidRPr="003A3958">
        <w:rPr>
          <w:rFonts w:hint="eastAsia"/>
          <w:color w:val="FF0000"/>
        </w:rPr>
        <w:t>外观：</w:t>
      </w:r>
      <w:ins w:id="319" w:author="LL" w:date="2017-08-04T10:14:00Z">
        <w:r w:rsidR="004C0DE2" w:rsidRPr="003A3958">
          <w:rPr>
            <w:rFonts w:hint="eastAsia"/>
            <w:color w:val="FF0000"/>
          </w:rPr>
          <w:t>小区字典带出可修改；</w:t>
        </w:r>
      </w:ins>
    </w:p>
    <w:p w14:paraId="470C0BDB" w14:textId="7D28A876" w:rsidR="00CB0730" w:rsidRPr="003A3958" w:rsidRDefault="00375FB0" w:rsidP="00CB0730">
      <w:pPr>
        <w:ind w:leftChars="700" w:left="1470"/>
        <w:rPr>
          <w:color w:val="FF0000"/>
          <w:rPrChange w:id="320" w:author="LL" w:date="2017-08-04T10:14:00Z">
            <w:rPr/>
          </w:rPrChange>
        </w:rPr>
      </w:pPr>
      <w:del w:id="321" w:author="LL" w:date="2017-08-04T10:14:00Z">
        <w:r>
          <w:rPr>
            <w:rFonts w:hint="eastAsia"/>
          </w:rPr>
          <w:delText>物业</w:delText>
        </w:r>
        <w:r w:rsidRPr="00AC4D79">
          <w:rPr>
            <w:rFonts w:hint="eastAsia"/>
            <w:strike/>
          </w:rPr>
          <w:delText>管理</w:delText>
        </w:r>
      </w:del>
      <w:ins w:id="322" w:author="LL" w:date="2017-08-04T10:14:00Z">
        <w:r w:rsidR="00CB0730" w:rsidRPr="003A3958">
          <w:rPr>
            <w:rFonts w:hint="eastAsia"/>
            <w:color w:val="FF0000"/>
          </w:rPr>
          <w:t>物业</w:t>
        </w:r>
      </w:ins>
      <w:r w:rsidR="00CB0730" w:rsidRPr="003A3958">
        <w:rPr>
          <w:rFonts w:hint="eastAsia"/>
          <w:color w:val="FF0000"/>
        </w:rPr>
        <w:t>服务</w:t>
      </w:r>
      <w:r w:rsidR="00CB0730" w:rsidRPr="003A3958">
        <w:rPr>
          <w:rFonts w:hint="eastAsia"/>
          <w:color w:val="FF0000"/>
          <w:rPrChange w:id="323" w:author="LL" w:date="2017-08-04T10:14:00Z">
            <w:rPr>
              <w:rFonts w:hint="eastAsia"/>
            </w:rPr>
          </w:rPrChange>
        </w:rPr>
        <w:t>：小区字典带出可修改；</w:t>
      </w:r>
    </w:p>
    <w:p w14:paraId="342FA0A8" w14:textId="77777777" w:rsidR="00CB0730" w:rsidRPr="003A3958" w:rsidRDefault="00CB0730" w:rsidP="00CB0730">
      <w:pPr>
        <w:ind w:leftChars="700" w:left="1470"/>
        <w:rPr>
          <w:color w:val="FF0000"/>
          <w:rPrChange w:id="324" w:author="LL" w:date="2017-08-04T10:14:00Z">
            <w:rPr/>
          </w:rPrChange>
        </w:rPr>
      </w:pPr>
      <w:r w:rsidRPr="003A3958">
        <w:rPr>
          <w:rFonts w:hint="eastAsia"/>
          <w:color w:val="FF0000"/>
        </w:rPr>
        <w:t>使用及</w:t>
      </w:r>
      <w:r w:rsidRPr="003A3958">
        <w:rPr>
          <w:rFonts w:hint="eastAsia"/>
          <w:color w:val="FF0000"/>
          <w:rPrChange w:id="325" w:author="LL" w:date="2017-08-04T10:14:00Z">
            <w:rPr>
              <w:rFonts w:hint="eastAsia"/>
            </w:rPr>
          </w:rPrChange>
        </w:rPr>
        <w:t>维护状况（在建工程描述）：小区字典带出可修改；</w:t>
      </w:r>
    </w:p>
    <w:p w14:paraId="22332D8B" w14:textId="77777777" w:rsidR="00CB0730" w:rsidRPr="003A3958" w:rsidRDefault="00CB0730" w:rsidP="00CB0730">
      <w:pPr>
        <w:ind w:leftChars="700" w:left="1470"/>
        <w:rPr>
          <w:color w:val="FF0000"/>
          <w:rPrChange w:id="326" w:author="LL" w:date="2017-08-04T10:14:00Z">
            <w:rPr/>
          </w:rPrChange>
        </w:rPr>
      </w:pPr>
      <w:r w:rsidRPr="003A3958">
        <w:rPr>
          <w:rFonts w:hint="eastAsia"/>
          <w:color w:val="FF0000"/>
          <w:rPrChange w:id="327" w:author="LL" w:date="2017-08-04T10:14:00Z">
            <w:rPr>
              <w:rFonts w:hint="eastAsia"/>
            </w:rPr>
          </w:rPrChange>
        </w:rPr>
        <w:t>建筑物实物状况分析：小区字典带出可修改；</w:t>
      </w:r>
    </w:p>
    <w:p w14:paraId="2066DF2D" w14:textId="77777777" w:rsidR="00CB0730" w:rsidRPr="003A3958" w:rsidRDefault="00CB0730" w:rsidP="00CB0730">
      <w:pPr>
        <w:ind w:leftChars="700" w:left="1470"/>
        <w:rPr>
          <w:rFonts w:hint="eastAsia"/>
          <w:color w:val="FF0000"/>
          <w:rPrChange w:id="328" w:author="LL" w:date="2017-08-04T10:14:00Z">
            <w:rPr>
              <w:rFonts w:hint="eastAsia"/>
            </w:rPr>
          </w:rPrChange>
        </w:rPr>
      </w:pPr>
    </w:p>
    <w:p w14:paraId="258C853C" w14:textId="77777777" w:rsidR="006A2550" w:rsidRPr="003A3958" w:rsidRDefault="00CB0730" w:rsidP="00AB405F">
      <w:pPr>
        <w:ind w:leftChars="700" w:left="1470"/>
        <w:rPr>
          <w:rFonts w:hint="eastAsia"/>
          <w:color w:val="FF0000"/>
          <w:rPrChange w:id="329" w:author="LL" w:date="2017-08-04T10:14:00Z">
            <w:rPr>
              <w:rFonts w:hint="eastAsia"/>
            </w:rPr>
          </w:rPrChange>
        </w:rPr>
      </w:pPr>
      <w:r w:rsidRPr="003A3958">
        <w:rPr>
          <w:rFonts w:hint="eastAsia"/>
          <w:color w:val="FF0000"/>
          <w:rPrChange w:id="330" w:author="LL" w:date="2017-08-04T10:14:00Z">
            <w:rPr>
              <w:rFonts w:hint="eastAsia"/>
            </w:rPr>
          </w:rPrChange>
        </w:rPr>
        <w:t>规划条件：小区字典带出可修改；</w:t>
      </w:r>
    </w:p>
    <w:p w14:paraId="1BD3B294" w14:textId="77777777" w:rsidR="00484AF9" w:rsidRPr="002C1FB7" w:rsidRDefault="00484AF9" w:rsidP="00232992">
      <w:pPr>
        <w:ind w:leftChars="700" w:left="1470"/>
        <w:rPr>
          <w:del w:id="331" w:author="LL" w:date="2017-08-04T10:14:00Z"/>
          <w:strike/>
        </w:rPr>
      </w:pPr>
      <w:del w:id="332" w:author="LL" w:date="2017-08-04T10:14:00Z">
        <w:r w:rsidRPr="002C1FB7">
          <w:rPr>
            <w:rFonts w:hint="eastAsia"/>
            <w:strike/>
          </w:rPr>
          <w:delText>装修情况：下拉</w:delText>
        </w:r>
        <w:r w:rsidR="006A2550" w:rsidRPr="002C1FB7">
          <w:rPr>
            <w:rFonts w:hint="eastAsia"/>
            <w:strike/>
          </w:rPr>
          <w:delText>；</w:delText>
        </w:r>
      </w:del>
    </w:p>
    <w:p w14:paraId="2376870C" w14:textId="77777777" w:rsidR="00484AF9" w:rsidRPr="002C1FB7" w:rsidRDefault="00484AF9" w:rsidP="00232992">
      <w:pPr>
        <w:ind w:leftChars="700" w:left="1470"/>
        <w:rPr>
          <w:del w:id="333" w:author="LL" w:date="2017-08-04T10:14:00Z"/>
          <w:strike/>
          <w:color w:val="000000"/>
        </w:rPr>
      </w:pPr>
      <w:del w:id="334" w:author="LL" w:date="2017-08-04T10:14:00Z">
        <w:r w:rsidRPr="002C1FB7">
          <w:rPr>
            <w:rFonts w:hint="eastAsia"/>
            <w:strike/>
            <w:color w:val="000000"/>
          </w:rPr>
          <w:delText>室内部件：</w:delText>
        </w:r>
        <w:r w:rsidR="00B877A3" w:rsidRPr="002C1FB7">
          <w:rPr>
            <w:rFonts w:hint="eastAsia"/>
            <w:strike/>
            <w:color w:val="000000"/>
          </w:rPr>
          <w:delText>下拉；</w:delText>
        </w:r>
      </w:del>
    </w:p>
    <w:p w14:paraId="1527A271" w14:textId="77777777" w:rsidR="00484AF9" w:rsidRPr="002C1FB7" w:rsidRDefault="00484AF9" w:rsidP="00232992">
      <w:pPr>
        <w:ind w:leftChars="700" w:left="1470"/>
        <w:rPr>
          <w:del w:id="335" w:author="LL" w:date="2017-08-04T10:14:00Z"/>
          <w:strike/>
          <w:color w:val="000000"/>
        </w:rPr>
      </w:pPr>
      <w:del w:id="336" w:author="LL" w:date="2017-08-04T10:14:00Z">
        <w:r w:rsidRPr="002C1FB7">
          <w:rPr>
            <w:rFonts w:hint="eastAsia"/>
            <w:strike/>
            <w:color w:val="000000"/>
          </w:rPr>
          <w:delText>部件位置：</w:delText>
        </w:r>
        <w:r w:rsidR="00B877A3" w:rsidRPr="002C1FB7">
          <w:rPr>
            <w:rFonts w:hint="eastAsia"/>
            <w:strike/>
            <w:color w:val="000000"/>
          </w:rPr>
          <w:delText>下拉；</w:delText>
        </w:r>
      </w:del>
    </w:p>
    <w:p w14:paraId="2C8F7CAE" w14:textId="77777777" w:rsidR="00D93483" w:rsidRPr="002C1FB7" w:rsidRDefault="00484AF9" w:rsidP="00AB405F">
      <w:pPr>
        <w:ind w:leftChars="700" w:left="1470"/>
        <w:rPr>
          <w:del w:id="337" w:author="LL" w:date="2017-08-04T10:14:00Z"/>
          <w:rFonts w:hint="eastAsia"/>
          <w:strike/>
          <w:color w:val="000000"/>
        </w:rPr>
      </w:pPr>
      <w:del w:id="338" w:author="LL" w:date="2017-08-04T10:14:00Z">
        <w:r w:rsidRPr="002C1FB7">
          <w:rPr>
            <w:rFonts w:hint="eastAsia"/>
            <w:strike/>
            <w:color w:val="000000"/>
          </w:rPr>
          <w:delText>装修状态：</w:delText>
        </w:r>
        <w:r w:rsidR="00B877A3" w:rsidRPr="002C1FB7">
          <w:rPr>
            <w:rFonts w:hint="eastAsia"/>
            <w:strike/>
            <w:color w:val="000000"/>
          </w:rPr>
          <w:delText>下拉；</w:delText>
        </w:r>
      </w:del>
    </w:p>
    <w:p w14:paraId="17AED875" w14:textId="77777777" w:rsidR="006A2550" w:rsidRPr="002C1FB7" w:rsidRDefault="006A2550" w:rsidP="00AB405F">
      <w:pPr>
        <w:ind w:leftChars="700" w:left="1470"/>
        <w:rPr>
          <w:del w:id="339" w:author="LL" w:date="2017-08-04T10:14:00Z"/>
          <w:rFonts w:hint="eastAsia"/>
          <w:strike/>
          <w:color w:val="000000"/>
        </w:rPr>
      </w:pPr>
      <w:del w:id="340" w:author="LL" w:date="2017-08-04T10:14:00Z">
        <w:r w:rsidRPr="002C1FB7">
          <w:rPr>
            <w:rFonts w:hint="eastAsia"/>
            <w:strike/>
            <w:color w:val="000000"/>
          </w:rPr>
          <w:delText>室内状况描述：根据选项室内部件、部件位置、装修状态生成；</w:delText>
        </w:r>
      </w:del>
    </w:p>
    <w:p w14:paraId="1AE01801" w14:textId="77777777" w:rsidR="004C72C1" w:rsidRDefault="004C72C1" w:rsidP="00AB405F">
      <w:pPr>
        <w:ind w:leftChars="700" w:left="1470"/>
        <w:rPr>
          <w:rFonts w:hint="eastAsia"/>
          <w:color w:val="000000"/>
        </w:rPr>
      </w:pPr>
    </w:p>
    <w:p w14:paraId="2205A399" w14:textId="77777777" w:rsidR="00A47E16" w:rsidRPr="00A47E16" w:rsidRDefault="00A47E16" w:rsidP="00AB405F">
      <w:pPr>
        <w:ind w:leftChars="700" w:left="1470"/>
        <w:rPr>
          <w:rFonts w:hint="eastAsia"/>
          <w:color w:val="000000"/>
        </w:rPr>
      </w:pPr>
      <w:r w:rsidRPr="00A47E16">
        <w:rPr>
          <w:rFonts w:hint="eastAsia"/>
          <w:color w:val="000000"/>
        </w:rPr>
        <w:t>报告中需要用到的</w:t>
      </w:r>
      <w:r>
        <w:rPr>
          <w:rFonts w:hint="eastAsia"/>
          <w:color w:val="000000"/>
        </w:rPr>
        <w:t>（根据上述相关内容拼接而成）</w:t>
      </w:r>
      <w:r w:rsidRPr="00A47E16">
        <w:rPr>
          <w:rFonts w:hint="eastAsia"/>
          <w:color w:val="000000"/>
        </w:rPr>
        <w:t>：</w:t>
      </w:r>
    </w:p>
    <w:p w14:paraId="4D61F820" w14:textId="77777777" w:rsidR="00E0799C" w:rsidRDefault="00E0799C" w:rsidP="001778A9">
      <w:pPr>
        <w:numPr>
          <w:ilvl w:val="0"/>
          <w:numId w:val="16"/>
        </w:numPr>
      </w:pPr>
      <w:r>
        <w:rPr>
          <w:rFonts w:hint="eastAsia"/>
        </w:rPr>
        <w:t>位置状况及聚集度：</w:t>
      </w:r>
    </w:p>
    <w:p w14:paraId="4278D1C5" w14:textId="77777777" w:rsidR="00E0799C" w:rsidRDefault="00E0799C" w:rsidP="001778A9">
      <w:pPr>
        <w:numPr>
          <w:ilvl w:val="0"/>
          <w:numId w:val="16"/>
        </w:numPr>
      </w:pPr>
      <w:r>
        <w:rPr>
          <w:rFonts w:hint="eastAsia"/>
        </w:rPr>
        <w:t>交通状况：</w:t>
      </w:r>
      <w:r>
        <w:t xml:space="preserve"> </w:t>
      </w:r>
    </w:p>
    <w:p w14:paraId="30144CDB" w14:textId="77777777" w:rsidR="00E0799C" w:rsidRDefault="00E0799C" w:rsidP="001778A9">
      <w:pPr>
        <w:numPr>
          <w:ilvl w:val="0"/>
          <w:numId w:val="16"/>
        </w:numPr>
      </w:pPr>
      <w:r>
        <w:rPr>
          <w:rFonts w:hint="eastAsia"/>
        </w:rPr>
        <w:t>外部配套设施状况：</w:t>
      </w:r>
      <w:r>
        <w:t xml:space="preserve"> </w:t>
      </w:r>
    </w:p>
    <w:p w14:paraId="15D542AE" w14:textId="77777777" w:rsidR="006E025F" w:rsidRPr="00096E93" w:rsidRDefault="00E0799C" w:rsidP="001778A9">
      <w:pPr>
        <w:numPr>
          <w:ilvl w:val="0"/>
          <w:numId w:val="16"/>
        </w:numPr>
        <w:rPr>
          <w:rFonts w:hint="eastAsia"/>
        </w:rPr>
      </w:pPr>
      <w:r w:rsidRPr="001A74D4">
        <w:rPr>
          <w:rFonts w:hint="eastAsia"/>
          <w:color w:val="000000"/>
        </w:rPr>
        <w:t>周围环境状况：</w:t>
      </w:r>
      <w:r w:rsidRPr="001A74D4">
        <w:rPr>
          <w:color w:val="000000"/>
        </w:rPr>
        <w:t xml:space="preserve"> </w:t>
      </w:r>
    </w:p>
    <w:p w14:paraId="316BCDE0" w14:textId="77777777" w:rsidR="00096E93" w:rsidRPr="00186DAE" w:rsidRDefault="00096E93" w:rsidP="00186DAE">
      <w:pPr>
        <w:numPr>
          <w:ilvl w:val="0"/>
          <w:numId w:val="17"/>
        </w:numPr>
        <w:rPr>
          <w:rFonts w:hint="eastAsia"/>
          <w:color w:val="FF0000"/>
          <w:rPrChange w:id="341" w:author="LL" w:date="2017-08-04T10:14:00Z">
            <w:rPr>
              <w:rFonts w:hint="eastAsia"/>
            </w:rPr>
          </w:rPrChange>
        </w:rPr>
      </w:pPr>
      <w:r w:rsidRPr="00186DAE">
        <w:rPr>
          <w:rFonts w:hint="eastAsia"/>
          <w:color w:val="FF0000"/>
          <w:rPrChange w:id="342" w:author="LL" w:date="2017-08-04T10:14:00Z">
            <w:rPr>
              <w:rFonts w:hint="eastAsia"/>
            </w:rPr>
          </w:rPrChange>
        </w:rPr>
        <w:t>非小区</w:t>
      </w:r>
    </w:p>
    <w:p w14:paraId="0FC5DADA" w14:textId="77777777" w:rsidR="00096E93" w:rsidRPr="002F3C8B" w:rsidRDefault="00096E93" w:rsidP="00096E93">
      <w:pPr>
        <w:ind w:left="1680"/>
        <w:rPr>
          <w:rFonts w:hint="eastAsia"/>
          <w:color w:val="FF0000"/>
        </w:rPr>
      </w:pPr>
      <w:proofErr w:type="gramStart"/>
      <w:r w:rsidRPr="002F3C8B">
        <w:rPr>
          <w:rFonts w:hint="eastAsia"/>
          <w:color w:val="FF0000"/>
        </w:rPr>
        <w:t>楼幢位置</w:t>
      </w:r>
      <w:proofErr w:type="gramEnd"/>
      <w:r w:rsidRPr="002F3C8B">
        <w:rPr>
          <w:rFonts w:hint="eastAsia"/>
          <w:color w:val="FF0000"/>
        </w:rPr>
        <w:t>：</w:t>
      </w:r>
      <w:ins w:id="343" w:author="LL" w:date="2017-08-04T10:14:00Z">
        <w:r w:rsidR="00E120AE">
          <w:rPr>
            <w:rFonts w:hint="eastAsia"/>
            <w:color w:val="FF0000"/>
          </w:rPr>
          <w:t>手工录入；</w:t>
        </w:r>
      </w:ins>
      <w:bookmarkStart w:id="344" w:name="_GoBack"/>
      <w:bookmarkEnd w:id="344"/>
    </w:p>
    <w:p w14:paraId="346993D2" w14:textId="77777777" w:rsidR="00096E93" w:rsidRDefault="00096E93" w:rsidP="00096E93">
      <w:pPr>
        <w:ind w:left="1680"/>
        <w:rPr>
          <w:rFonts w:hint="eastAsia"/>
          <w:color w:val="FF0000"/>
        </w:rPr>
      </w:pPr>
      <w:r w:rsidRPr="002F3C8B">
        <w:rPr>
          <w:rFonts w:hint="eastAsia"/>
          <w:color w:val="FF0000"/>
        </w:rPr>
        <w:t>朝向：</w:t>
      </w:r>
      <w:ins w:id="345" w:author="LL" w:date="2017-08-04T10:14:00Z">
        <w:r w:rsidR="00EF5FCE">
          <w:rPr>
            <w:rFonts w:hint="eastAsia"/>
            <w:color w:val="FF0000"/>
          </w:rPr>
          <w:t>下拉；</w:t>
        </w:r>
      </w:ins>
    </w:p>
    <w:p w14:paraId="14B36616" w14:textId="2FF216AD" w:rsidR="00D045B4" w:rsidRPr="00D045B4" w:rsidRDefault="00D045B4" w:rsidP="00096E93">
      <w:pPr>
        <w:ind w:left="1680"/>
        <w:rPr>
          <w:rFonts w:hint="eastAsia"/>
          <w:color w:val="FF0000"/>
        </w:rPr>
      </w:pPr>
      <w:r w:rsidRPr="00D045B4">
        <w:rPr>
          <w:rFonts w:hint="eastAsia"/>
          <w:color w:val="FF0000"/>
          <w:rPrChange w:id="346" w:author="LL" w:date="2017-08-04T10:14:00Z">
            <w:rPr>
              <w:rFonts w:hint="eastAsia"/>
              <w:color w:val="000000"/>
            </w:rPr>
          </w:rPrChange>
        </w:rPr>
        <w:t>朝向描述：根据模板自动生成，可修改；</w:t>
      </w:r>
    </w:p>
    <w:p w14:paraId="5158A2B9" w14:textId="77777777" w:rsidR="00096E93" w:rsidRPr="00D045B4" w:rsidRDefault="00096E93" w:rsidP="00096E93">
      <w:pPr>
        <w:ind w:left="1680"/>
        <w:rPr>
          <w:rFonts w:hint="eastAsia"/>
          <w:strike/>
          <w:color w:val="FF0000"/>
        </w:rPr>
      </w:pPr>
      <w:commentRangeStart w:id="347"/>
      <w:r w:rsidRPr="00D045B4">
        <w:rPr>
          <w:rFonts w:hint="eastAsia"/>
          <w:strike/>
          <w:color w:val="FF0000"/>
        </w:rPr>
        <w:t>楼层</w:t>
      </w:r>
      <w:ins w:id="348" w:author="LL" w:date="2017-08-04T10:14:00Z">
        <w:r w:rsidR="00EF5FCE" w:rsidRPr="00D045B4">
          <w:rPr>
            <w:rFonts w:hint="eastAsia"/>
            <w:strike/>
            <w:color w:val="FF0000"/>
          </w:rPr>
          <w:t>：手工录入；</w:t>
        </w:r>
      </w:ins>
      <w:commentRangeEnd w:id="347"/>
      <w:r w:rsidR="00D045B4">
        <w:rPr>
          <w:rStyle w:val="a5"/>
          <w:kern w:val="0"/>
        </w:rPr>
        <w:commentReference w:id="347"/>
      </w:r>
    </w:p>
    <w:p w14:paraId="50677F54" w14:textId="77777777" w:rsidR="00096E93" w:rsidRPr="002F3C8B" w:rsidRDefault="00096E93" w:rsidP="00096E93">
      <w:pPr>
        <w:ind w:left="1680"/>
        <w:rPr>
          <w:rFonts w:hint="eastAsia"/>
          <w:color w:val="FF0000"/>
          <w:rPrChange w:id="349" w:author="LL" w:date="2017-08-04T10:14:00Z">
            <w:rPr>
              <w:rFonts w:hint="eastAsia"/>
            </w:rPr>
          </w:rPrChange>
        </w:rPr>
      </w:pPr>
      <w:r w:rsidRPr="002F3C8B">
        <w:rPr>
          <w:rFonts w:hint="eastAsia"/>
          <w:color w:val="FF0000"/>
          <w:rPrChange w:id="350" w:author="LL" w:date="2017-08-04T10:14:00Z">
            <w:rPr>
              <w:rFonts w:hint="eastAsia"/>
            </w:rPr>
          </w:rPrChange>
        </w:rPr>
        <w:t>层高：手工录入；</w:t>
      </w:r>
    </w:p>
    <w:p w14:paraId="2D8C977A" w14:textId="77777777" w:rsidR="00096E93" w:rsidRPr="002F3C8B" w:rsidRDefault="00096E93" w:rsidP="00096E93">
      <w:pPr>
        <w:ind w:left="1680"/>
        <w:rPr>
          <w:color w:val="FF0000"/>
          <w:rPrChange w:id="351" w:author="LL" w:date="2017-08-04T10:14:00Z">
            <w:rPr/>
          </w:rPrChange>
        </w:rPr>
      </w:pPr>
      <w:r w:rsidRPr="002F3C8B">
        <w:rPr>
          <w:rFonts w:hint="eastAsia"/>
          <w:color w:val="FF0000"/>
          <w:rPrChange w:id="352" w:author="LL" w:date="2017-08-04T10:14:00Z">
            <w:rPr>
              <w:rFonts w:hint="eastAsia"/>
            </w:rPr>
          </w:rPrChange>
        </w:rPr>
        <w:t>空间布局：手工录入；</w:t>
      </w:r>
    </w:p>
    <w:p w14:paraId="059BF49F" w14:textId="77777777" w:rsidR="00096E93" w:rsidRPr="002F3C8B" w:rsidRDefault="00096E93" w:rsidP="00096E93">
      <w:pPr>
        <w:ind w:left="1680"/>
        <w:rPr>
          <w:rFonts w:hint="eastAsia"/>
          <w:color w:val="FF0000"/>
        </w:rPr>
      </w:pPr>
      <w:r w:rsidRPr="002F3C8B">
        <w:rPr>
          <w:rFonts w:hint="eastAsia"/>
          <w:color w:val="FF0000"/>
        </w:rPr>
        <w:t>建筑功能：可根据配置自动生成</w:t>
      </w:r>
    </w:p>
    <w:p w14:paraId="29B2D1A7" w14:textId="77777777" w:rsidR="00062726" w:rsidRDefault="00062726" w:rsidP="00AC4D79">
      <w:pPr>
        <w:ind w:left="1680"/>
        <w:rPr>
          <w:del w:id="353" w:author="LL" w:date="2017-08-04T10:14:00Z"/>
          <w:rFonts w:hint="eastAsia"/>
        </w:rPr>
      </w:pPr>
      <w:del w:id="354" w:author="LL" w:date="2017-08-04T10:14:00Z">
        <w:r w:rsidRPr="00062726">
          <w:rPr>
            <w:rFonts w:hint="eastAsia"/>
            <w:strike/>
          </w:rPr>
          <w:delText>综合成新率：</w:delText>
        </w:r>
        <w:r>
          <w:rPr>
            <w:rFonts w:hint="eastAsia"/>
          </w:rPr>
          <w:delText xml:space="preserve"> </w:delText>
        </w:r>
      </w:del>
    </w:p>
    <w:p w14:paraId="4B042E4F" w14:textId="4C21C2A4" w:rsidR="00096E93" w:rsidRPr="002F3C8B" w:rsidRDefault="00A41E92" w:rsidP="00096E93">
      <w:pPr>
        <w:ind w:leftChars="810" w:left="2692" w:hangingChars="472" w:hanging="991"/>
        <w:rPr>
          <w:rFonts w:hint="eastAsia"/>
          <w:color w:val="FF0000"/>
          <w:rPrChange w:id="355" w:author="LL" w:date="2017-08-04T10:14:00Z">
            <w:rPr>
              <w:rFonts w:hint="eastAsia"/>
            </w:rPr>
          </w:rPrChange>
        </w:rPr>
      </w:pPr>
      <w:r>
        <w:rPr>
          <w:rFonts w:hint="eastAsia"/>
          <w:color w:val="FF0000"/>
        </w:rPr>
        <w:t>新旧程度：</w:t>
      </w:r>
      <w:del w:id="356" w:author="LL" w:date="2017-08-04T10:14:00Z">
        <w:r w:rsidR="00AC4D79">
          <w:rPr>
            <w:rFonts w:hint="eastAsia"/>
            <w:color w:val="FF0000"/>
          </w:rPr>
          <w:delText>（根据建成年份、配置生成一段话，可修改）</w:delText>
        </w:r>
      </w:del>
      <w:r w:rsidR="00096E93" w:rsidRPr="002F3C8B">
        <w:rPr>
          <w:rFonts w:hint="eastAsia"/>
          <w:color w:val="FF0000"/>
          <w:rPrChange w:id="357" w:author="LL" w:date="2017-08-04T10:14:00Z">
            <w:rPr>
              <w:rFonts w:hint="eastAsia"/>
            </w:rPr>
          </w:rPrChange>
        </w:rPr>
        <w:t>自动计算，剩余耐用年限</w:t>
      </w:r>
      <w:r w:rsidR="00096E93" w:rsidRPr="002F3C8B">
        <w:rPr>
          <w:rFonts w:hint="eastAsia"/>
          <w:color w:val="FF0000"/>
          <w:rPrChange w:id="358" w:author="LL" w:date="2017-08-04T10:14:00Z">
            <w:rPr>
              <w:rFonts w:hint="eastAsia"/>
            </w:rPr>
          </w:rPrChange>
        </w:rPr>
        <w:t>/</w:t>
      </w:r>
      <w:r w:rsidR="00096E93" w:rsidRPr="002F3C8B">
        <w:rPr>
          <w:rFonts w:hint="eastAsia"/>
          <w:color w:val="FF0000"/>
          <w:rPrChange w:id="359" w:author="LL" w:date="2017-08-04T10:14:00Z">
            <w:rPr>
              <w:rFonts w:hint="eastAsia"/>
            </w:rPr>
          </w:rPrChange>
        </w:rPr>
        <w:t>耐用年限（小于</w:t>
      </w:r>
      <w:r w:rsidR="00096E93" w:rsidRPr="002F3C8B">
        <w:rPr>
          <w:rFonts w:hint="eastAsia"/>
          <w:color w:val="FF0000"/>
          <w:rPrChange w:id="360" w:author="LL" w:date="2017-08-04T10:14:00Z">
            <w:rPr>
              <w:rFonts w:hint="eastAsia"/>
            </w:rPr>
          </w:rPrChange>
        </w:rPr>
        <w:t>60%</w:t>
      </w:r>
      <w:r w:rsidR="00096E93" w:rsidRPr="002F3C8B">
        <w:rPr>
          <w:rFonts w:hint="eastAsia"/>
          <w:color w:val="FF0000"/>
          <w:rPrChange w:id="361" w:author="LL" w:date="2017-08-04T10:14:00Z">
            <w:rPr>
              <w:rFonts w:hint="eastAsia"/>
            </w:rPr>
          </w:rPrChange>
        </w:rPr>
        <w:t>的取</w:t>
      </w:r>
      <w:r w:rsidR="00096E93" w:rsidRPr="002F3C8B">
        <w:rPr>
          <w:rFonts w:hint="eastAsia"/>
          <w:color w:val="FF0000"/>
          <w:rPrChange w:id="362" w:author="LL" w:date="2017-08-04T10:14:00Z">
            <w:rPr>
              <w:rFonts w:hint="eastAsia"/>
            </w:rPr>
          </w:rPrChange>
        </w:rPr>
        <w:t>60%</w:t>
      </w:r>
      <w:r w:rsidR="00096E93" w:rsidRPr="002F3C8B">
        <w:rPr>
          <w:rFonts w:hint="eastAsia"/>
          <w:color w:val="FF0000"/>
          <w:rPrChange w:id="363" w:author="LL" w:date="2017-08-04T10:14:00Z">
            <w:rPr>
              <w:rFonts w:hint="eastAsia"/>
            </w:rPr>
          </w:rPrChange>
        </w:rPr>
        <w:t>）</w:t>
      </w:r>
      <w:ins w:id="364" w:author="LL" w:date="2017-08-04T10:14:00Z">
        <w:r w:rsidR="00EE5D77">
          <w:rPr>
            <w:rFonts w:hint="eastAsia"/>
            <w:color w:val="FF0000"/>
          </w:rPr>
          <w:t>；</w:t>
        </w:r>
      </w:ins>
    </w:p>
    <w:p w14:paraId="7A716F87" w14:textId="77777777" w:rsidR="00096E93" w:rsidRPr="002F3C8B" w:rsidRDefault="00096E93" w:rsidP="00096E93">
      <w:pPr>
        <w:ind w:left="1680"/>
        <w:rPr>
          <w:color w:val="FF0000"/>
          <w:rPrChange w:id="365" w:author="LL" w:date="2017-08-04T10:14:00Z">
            <w:rPr/>
          </w:rPrChange>
        </w:rPr>
      </w:pPr>
      <w:r w:rsidRPr="00957163">
        <w:rPr>
          <w:rFonts w:hint="eastAsia"/>
          <w:color w:val="FF0000"/>
          <w:rPrChange w:id="366" w:author="LL" w:date="2017-08-04T10:14:00Z">
            <w:rPr>
              <w:rFonts w:hint="eastAsia"/>
              <w:highlight w:val="cyan"/>
            </w:rPr>
          </w:rPrChange>
        </w:rPr>
        <w:t>租赁或占用情况：</w:t>
      </w:r>
      <w:r w:rsidRPr="002F3C8B">
        <w:rPr>
          <w:rFonts w:hint="eastAsia"/>
          <w:color w:val="FF0000"/>
        </w:rPr>
        <w:t>可根据配置自动生成</w:t>
      </w:r>
      <w:r w:rsidRPr="002F3C8B">
        <w:rPr>
          <w:rFonts w:hint="eastAsia"/>
          <w:color w:val="FF0000"/>
          <w:rPrChange w:id="367" w:author="LL" w:date="2017-08-04T10:14:00Z">
            <w:rPr>
              <w:rFonts w:hint="eastAsia"/>
            </w:rPr>
          </w:rPrChange>
        </w:rPr>
        <w:t>；</w:t>
      </w:r>
    </w:p>
    <w:p w14:paraId="6CD07E48" w14:textId="77777777" w:rsidR="00096E93" w:rsidRPr="002F3C8B" w:rsidRDefault="00096E93" w:rsidP="00096E93">
      <w:pPr>
        <w:ind w:left="1680"/>
        <w:rPr>
          <w:color w:val="FF0000"/>
          <w:rPrChange w:id="368" w:author="LL" w:date="2017-08-04T10:14:00Z">
            <w:rPr/>
          </w:rPrChange>
        </w:rPr>
      </w:pPr>
      <w:r w:rsidRPr="002F3C8B">
        <w:rPr>
          <w:rFonts w:hint="eastAsia"/>
          <w:color w:val="FF0000"/>
          <w:rPrChange w:id="369" w:author="LL" w:date="2017-08-04T10:14:00Z">
            <w:rPr>
              <w:rFonts w:hint="eastAsia"/>
            </w:rPr>
          </w:rPrChange>
        </w:rPr>
        <w:t>实际用途：下拉选择，可修改；</w:t>
      </w:r>
    </w:p>
    <w:p w14:paraId="1589941C" w14:textId="7933E7CB" w:rsidR="00096E93" w:rsidRPr="002F3C8B" w:rsidRDefault="00062726" w:rsidP="00096E93">
      <w:pPr>
        <w:ind w:left="1680"/>
        <w:rPr>
          <w:rFonts w:hint="eastAsia"/>
          <w:color w:val="FF0000"/>
          <w:rPrChange w:id="370" w:author="LL" w:date="2017-08-04T10:14:00Z">
            <w:rPr>
              <w:rFonts w:hint="eastAsia"/>
            </w:rPr>
          </w:rPrChange>
        </w:rPr>
      </w:pPr>
      <w:del w:id="371" w:author="LL" w:date="2017-08-04T10:14:00Z">
        <w:r w:rsidRPr="00062726">
          <w:rPr>
            <w:rFonts w:hint="eastAsia"/>
            <w:strike/>
          </w:rPr>
          <w:delText>是否带</w:delText>
        </w:r>
      </w:del>
      <w:r w:rsidR="00096E93" w:rsidRPr="002F3C8B">
        <w:rPr>
          <w:rFonts w:hint="eastAsia"/>
          <w:color w:val="FF0000"/>
          <w:rPrChange w:id="372" w:author="LL" w:date="2017-08-04T10:14:00Z">
            <w:rPr>
              <w:rFonts w:hint="eastAsia"/>
            </w:rPr>
          </w:rPrChange>
        </w:rPr>
        <w:t>电梯：</w:t>
      </w:r>
      <w:commentRangeStart w:id="373"/>
      <w:r w:rsidR="00F22212">
        <w:rPr>
          <w:rFonts w:hint="eastAsia"/>
          <w:color w:val="FF0000"/>
          <w:rPrChange w:id="374" w:author="LL" w:date="2017-08-04T10:14:00Z">
            <w:rPr>
              <w:rFonts w:hint="eastAsia"/>
            </w:rPr>
          </w:rPrChange>
        </w:rPr>
        <w:t>是</w:t>
      </w:r>
      <w:r w:rsidR="00096E93" w:rsidRPr="002F3C8B">
        <w:rPr>
          <w:rFonts w:hint="eastAsia"/>
          <w:color w:val="FF0000"/>
          <w:rPrChange w:id="375" w:author="LL" w:date="2017-08-04T10:14:00Z">
            <w:rPr>
              <w:rFonts w:hint="eastAsia"/>
            </w:rPr>
          </w:rPrChange>
        </w:rPr>
        <w:t>，否</w:t>
      </w:r>
      <w:del w:id="376" w:author="LL" w:date="2017-08-04T10:14:00Z">
        <w:r>
          <w:rPr>
            <w:rFonts w:hint="eastAsia"/>
          </w:rPr>
          <w:delText>；</w:delText>
        </w:r>
        <w:commentRangeEnd w:id="373"/>
        <w:r>
          <w:rPr>
            <w:rStyle w:val="a5"/>
            <w:kern w:val="0"/>
          </w:rPr>
          <w:commentReference w:id="373"/>
        </w:r>
      </w:del>
      <w:ins w:id="377" w:author="LL" w:date="2017-08-04T10:14:00Z">
        <w:r w:rsidR="002F3C8B" w:rsidRPr="002F3C8B">
          <w:rPr>
            <w:rFonts w:hint="eastAsia"/>
            <w:color w:val="FF0000"/>
          </w:rPr>
          <w:t>，如有要</w:t>
        </w:r>
        <w:proofErr w:type="gramStart"/>
        <w:r w:rsidR="002F3C8B" w:rsidRPr="002F3C8B">
          <w:rPr>
            <w:color w:val="FF0000"/>
          </w:rPr>
          <w:t>注明几梯几户</w:t>
        </w:r>
        <w:proofErr w:type="gramEnd"/>
        <w:r w:rsidR="00096E93" w:rsidRPr="002F3C8B">
          <w:rPr>
            <w:rFonts w:hint="eastAsia"/>
            <w:color w:val="FF0000"/>
          </w:rPr>
          <w:t>；</w:t>
        </w:r>
      </w:ins>
    </w:p>
    <w:p w14:paraId="5A03A4B3" w14:textId="77777777" w:rsidR="00096E93" w:rsidRPr="002F3C8B" w:rsidRDefault="00096E93" w:rsidP="00096E93">
      <w:pPr>
        <w:ind w:left="1680"/>
        <w:rPr>
          <w:rFonts w:hint="eastAsia"/>
          <w:color w:val="FF0000"/>
        </w:rPr>
      </w:pPr>
      <w:r w:rsidRPr="002F3C8B">
        <w:rPr>
          <w:rFonts w:hint="eastAsia"/>
          <w:color w:val="FF0000"/>
        </w:rPr>
        <w:t>担保物</w:t>
      </w:r>
      <w:proofErr w:type="gramStart"/>
      <w:r w:rsidRPr="002F3C8B">
        <w:rPr>
          <w:rFonts w:hint="eastAsia"/>
          <w:color w:val="FF0000"/>
        </w:rPr>
        <w:t>权设立</w:t>
      </w:r>
      <w:proofErr w:type="gramEnd"/>
      <w:r w:rsidRPr="002F3C8B">
        <w:rPr>
          <w:rFonts w:hint="eastAsia"/>
          <w:color w:val="FF0000"/>
        </w:rPr>
        <w:t>情况：</w:t>
      </w:r>
    </w:p>
    <w:p w14:paraId="58D25F83" w14:textId="77777777" w:rsidR="00096E93" w:rsidRPr="002F3C8B" w:rsidRDefault="00096E93" w:rsidP="00096E93">
      <w:pPr>
        <w:ind w:left="1680"/>
        <w:rPr>
          <w:rFonts w:hint="eastAsia"/>
          <w:color w:val="FF0000"/>
        </w:rPr>
      </w:pPr>
      <w:r w:rsidRPr="002F3C8B">
        <w:rPr>
          <w:rFonts w:hint="eastAsia"/>
          <w:color w:val="FF0000"/>
        </w:rPr>
        <w:t>拖欠工程款情况：</w:t>
      </w:r>
    </w:p>
    <w:p w14:paraId="19A7016E" w14:textId="77777777" w:rsidR="00096E93" w:rsidRPr="002F3C8B" w:rsidRDefault="00096E93" w:rsidP="00096E93">
      <w:pPr>
        <w:ind w:left="1680"/>
        <w:rPr>
          <w:rFonts w:hint="eastAsia"/>
          <w:color w:val="FF0000"/>
        </w:rPr>
      </w:pPr>
      <w:r w:rsidRPr="002F3C8B">
        <w:rPr>
          <w:rFonts w:hint="eastAsia"/>
          <w:color w:val="FF0000"/>
        </w:rPr>
        <w:t>查封等形式限制权利情况：</w:t>
      </w:r>
    </w:p>
    <w:p w14:paraId="36EE8E76" w14:textId="77777777" w:rsidR="00096E93" w:rsidRPr="002F3C8B" w:rsidRDefault="00096E93" w:rsidP="00096E93">
      <w:pPr>
        <w:ind w:left="1680"/>
        <w:rPr>
          <w:rFonts w:hint="eastAsia"/>
          <w:color w:val="FF0000"/>
        </w:rPr>
      </w:pPr>
      <w:r w:rsidRPr="002F3C8B">
        <w:rPr>
          <w:rFonts w:hint="eastAsia"/>
          <w:color w:val="FF0000"/>
        </w:rPr>
        <w:t>权属清晰情况：</w:t>
      </w:r>
    </w:p>
    <w:p w14:paraId="78DC12DD" w14:textId="77777777" w:rsidR="00096E93" w:rsidRPr="002F3C8B" w:rsidRDefault="00096E93" w:rsidP="00096E93">
      <w:pPr>
        <w:ind w:left="2100"/>
        <w:rPr>
          <w:rFonts w:hint="eastAsia"/>
          <w:color w:val="FF0000"/>
        </w:rPr>
        <w:pPrChange w:id="378" w:author="LL" w:date="2017-08-04T10:14:00Z">
          <w:pPr>
            <w:ind w:left="1680"/>
          </w:pPr>
        </w:pPrChange>
      </w:pPr>
      <w:r w:rsidRPr="002F3C8B">
        <w:rPr>
          <w:rFonts w:hint="eastAsia"/>
          <w:color w:val="FF0000"/>
        </w:rPr>
        <w:t>二次装修：做一个可分段的大字段，根据评估用途作不同配置，可修改</w:t>
      </w:r>
      <w:ins w:id="379" w:author="LL" w:date="2017-08-04T10:14:00Z">
        <w:r w:rsidRPr="002F3C8B">
          <w:rPr>
            <w:rFonts w:hint="eastAsia"/>
            <w:color w:val="FF0000"/>
          </w:rPr>
          <w:t>；</w:t>
        </w:r>
      </w:ins>
    </w:p>
    <w:p w14:paraId="2DCCABDC" w14:textId="77777777" w:rsidR="006E025F" w:rsidRDefault="006E025F" w:rsidP="001778A9">
      <w:pPr>
        <w:numPr>
          <w:ilvl w:val="0"/>
          <w:numId w:val="17"/>
        </w:numPr>
        <w:rPr>
          <w:rFonts w:hint="eastAsia"/>
        </w:rPr>
      </w:pPr>
      <w:r>
        <w:rPr>
          <w:rFonts w:hint="eastAsia"/>
        </w:rPr>
        <w:t>功能</w:t>
      </w:r>
    </w:p>
    <w:p w14:paraId="1FE9EF44" w14:textId="41C26767" w:rsidR="006E025F" w:rsidRDefault="006E025F" w:rsidP="006E025F">
      <w:pPr>
        <w:ind w:left="1680"/>
        <w:rPr>
          <w:rFonts w:hint="eastAsia"/>
        </w:rPr>
      </w:pPr>
      <w:r>
        <w:rPr>
          <w:rFonts w:hint="eastAsia"/>
        </w:rPr>
        <w:t>如为新的小区，可将资料保存到小区字典中</w:t>
      </w:r>
      <w:r w:rsidR="005B4AC5">
        <w:rPr>
          <w:rFonts w:hint="eastAsia"/>
        </w:rPr>
        <w:t>；</w:t>
      </w:r>
      <w:commentRangeStart w:id="380"/>
      <w:del w:id="381" w:author="LL" w:date="2017-08-04T10:14:00Z">
        <w:r w:rsidR="00F234DA" w:rsidRPr="00F234DA">
          <w:rPr>
            <w:rFonts w:hint="eastAsia"/>
            <w:highlight w:val="cyan"/>
          </w:rPr>
          <w:delText>判断条件？</w:delText>
        </w:r>
        <w:commentRangeEnd w:id="380"/>
        <w:r w:rsidR="00062726">
          <w:rPr>
            <w:rStyle w:val="a5"/>
            <w:kern w:val="0"/>
          </w:rPr>
          <w:commentReference w:id="380"/>
        </w:r>
      </w:del>
      <w:ins w:id="382" w:author="LL" w:date="2017-08-04T10:14:00Z">
        <w:r w:rsidR="005B4AC5" w:rsidRPr="005B4AC5">
          <w:rPr>
            <w:rFonts w:hint="eastAsia"/>
            <w:color w:val="FF0000"/>
          </w:rPr>
          <w:t>选</w:t>
        </w:r>
        <w:r w:rsidR="005B4AC5">
          <w:rPr>
            <w:rFonts w:hint="eastAsia"/>
            <w:color w:val="FF0000"/>
          </w:rPr>
          <w:t>择小区字典可</w:t>
        </w:r>
        <w:r w:rsidR="005B4AC5" w:rsidRPr="005B4AC5">
          <w:rPr>
            <w:rFonts w:hint="eastAsia"/>
            <w:color w:val="FF0000"/>
          </w:rPr>
          <w:t>对</w:t>
        </w:r>
        <w:r w:rsidR="005B4AC5">
          <w:rPr>
            <w:rFonts w:hint="eastAsia"/>
            <w:color w:val="FF0000"/>
          </w:rPr>
          <w:t>资料进行修改，并可保存到小区字典库中，</w:t>
        </w:r>
        <w:r w:rsidR="006E59D7">
          <w:rPr>
            <w:rFonts w:hint="eastAsia"/>
            <w:color w:val="FF0000"/>
          </w:rPr>
          <w:t>要记录修改人及修改时间</w:t>
        </w:r>
        <w:r>
          <w:rPr>
            <w:rFonts w:hint="eastAsia"/>
          </w:rPr>
          <w:t>；</w:t>
        </w:r>
      </w:ins>
    </w:p>
    <w:p w14:paraId="6C8CBD19" w14:textId="77777777" w:rsidR="00FA43BE" w:rsidRPr="00FC7275" w:rsidRDefault="00E17ED3" w:rsidP="004E1481">
      <w:pPr>
        <w:numPr>
          <w:ilvl w:val="0"/>
          <w:numId w:val="11"/>
        </w:numPr>
        <w:rPr>
          <w:rFonts w:hint="eastAsia"/>
          <w:b/>
          <w:color w:val="FF0000"/>
          <w:rPrChange w:id="383" w:author="LL" w:date="2017-08-04T10:14:00Z">
            <w:rPr>
              <w:rFonts w:hint="eastAsia"/>
              <w:b/>
            </w:rPr>
          </w:rPrChange>
        </w:rPr>
      </w:pPr>
      <w:r w:rsidRPr="00FC7275">
        <w:rPr>
          <w:rFonts w:hint="eastAsia"/>
          <w:b/>
        </w:rPr>
        <w:t>估价过程与结果页签</w:t>
      </w:r>
    </w:p>
    <w:p w14:paraId="198C856D" w14:textId="77777777" w:rsidR="00FA43BE" w:rsidRDefault="00232B05" w:rsidP="004E1481">
      <w:pPr>
        <w:ind w:left="1260"/>
        <w:rPr>
          <w:del w:id="384" w:author="LL" w:date="2017-08-04T10:14:00Z"/>
          <w:rFonts w:hint="eastAsia"/>
          <w:b/>
        </w:rPr>
      </w:pPr>
      <w:del w:id="385" w:author="LL" w:date="2017-08-04T10:14:00Z">
        <w:r>
          <w:rPr>
            <w:rFonts w:hint="eastAsia"/>
          </w:rPr>
          <w:delText>估价方法：</w:delText>
        </w:r>
        <w:r w:rsidR="004E1481" w:rsidRPr="007F4C00">
          <w:rPr>
            <w:rFonts w:hint="eastAsia"/>
          </w:rPr>
          <w:delText>比较法、</w:delText>
        </w:r>
        <w:r w:rsidR="009F7307">
          <w:rPr>
            <w:rFonts w:hint="eastAsia"/>
          </w:rPr>
          <w:delText>收益</w:delText>
        </w:r>
        <w:r w:rsidR="004E1481" w:rsidRPr="007F4C00">
          <w:rPr>
            <w:rFonts w:hint="eastAsia"/>
          </w:rPr>
          <w:delText>法</w:delText>
        </w:r>
        <w:r w:rsidR="00FA43BE">
          <w:rPr>
            <w:rFonts w:hint="eastAsia"/>
          </w:rPr>
          <w:delText>；</w:delText>
        </w:r>
      </w:del>
    </w:p>
    <w:p w14:paraId="6E3F472A" w14:textId="77777777" w:rsidR="00C66097" w:rsidRDefault="003B6052" w:rsidP="001778A9">
      <w:pPr>
        <w:numPr>
          <w:ilvl w:val="0"/>
          <w:numId w:val="15"/>
        </w:numPr>
        <w:rPr>
          <w:rFonts w:hint="eastAsia"/>
        </w:rPr>
      </w:pPr>
      <w:r>
        <w:rPr>
          <w:rFonts w:hint="eastAsia"/>
        </w:rPr>
        <w:t>估价过程与结果主信息</w:t>
      </w:r>
    </w:p>
    <w:p w14:paraId="0C9A036F" w14:textId="3EE761DE" w:rsidR="001417C5" w:rsidRDefault="001417C5" w:rsidP="001778A9">
      <w:pPr>
        <w:numPr>
          <w:ilvl w:val="0"/>
          <w:numId w:val="30"/>
        </w:numPr>
        <w:rPr>
          <w:rFonts w:hint="eastAsia"/>
        </w:rPr>
      </w:pPr>
      <w:commentRangeStart w:id="386"/>
      <w:r>
        <w:rPr>
          <w:rFonts w:hint="eastAsia"/>
        </w:rPr>
        <w:t>估价方法</w:t>
      </w:r>
      <w:commentRangeEnd w:id="386"/>
      <w:r w:rsidR="006E04F0">
        <w:rPr>
          <w:rStyle w:val="a5"/>
          <w:kern w:val="0"/>
        </w:rPr>
        <w:commentReference w:id="386"/>
      </w:r>
    </w:p>
    <w:p w14:paraId="0B825F77" w14:textId="77777777" w:rsidR="00FC7275" w:rsidRDefault="00FC7275" w:rsidP="00FC7275">
      <w:pPr>
        <w:ind w:left="2100"/>
        <w:rPr>
          <w:ins w:id="387" w:author="LL" w:date="2017-08-04T10:14:00Z"/>
          <w:rFonts w:hint="eastAsia"/>
        </w:rPr>
      </w:pPr>
      <w:ins w:id="388" w:author="LL" w:date="2017-08-04T10:14:00Z">
        <w:r w:rsidRPr="00FC7275">
          <w:rPr>
            <w:rFonts w:hint="eastAsia"/>
            <w:color w:val="FF0000"/>
          </w:rPr>
          <w:t>估价方法：比较法、收益法等；</w:t>
        </w:r>
        <w:r w:rsidRPr="00FC7275">
          <w:rPr>
            <w:color w:val="FF0000"/>
          </w:rPr>
          <w:t>每个方法</w:t>
        </w:r>
        <w:r w:rsidRPr="00FC7275">
          <w:rPr>
            <w:rFonts w:hint="eastAsia"/>
            <w:color w:val="FF0000"/>
          </w:rPr>
          <w:t>需要有：</w:t>
        </w:r>
        <w:r w:rsidRPr="00FC7275">
          <w:rPr>
            <w:color w:val="FF0000"/>
          </w:rPr>
          <w:t>方法名称、方法权重、权重理由</w:t>
        </w:r>
        <w:r>
          <w:rPr>
            <w:rFonts w:hint="eastAsia"/>
            <w:color w:val="FF0000"/>
          </w:rPr>
          <w:t>；</w:t>
        </w:r>
        <w:r w:rsidR="00A96EB8">
          <w:rPr>
            <w:rFonts w:hint="eastAsia"/>
            <w:color w:val="FF0000"/>
          </w:rPr>
          <w:t>参考内容如下所示：</w:t>
        </w:r>
      </w:ins>
    </w:p>
    <w:p w14:paraId="23951D2B" w14:textId="77777777" w:rsidR="00C66097" w:rsidRDefault="00A21B31" w:rsidP="00A96EB8">
      <w:pPr>
        <w:ind w:leftChars="1100" w:left="2310"/>
        <w:rPr>
          <w:rFonts w:hint="eastAsia"/>
        </w:rPr>
        <w:pPrChange w:id="389" w:author="LL" w:date="2017-08-04T10:14:00Z">
          <w:pPr>
            <w:ind w:leftChars="1000" w:left="2100"/>
          </w:pPr>
        </w:pPrChange>
      </w:pPr>
      <w:r>
        <w:rPr>
          <w:rFonts w:hint="eastAsia"/>
        </w:rPr>
        <w:t>比较法估值：金额，从计算过程得出结果；</w:t>
      </w:r>
    </w:p>
    <w:p w14:paraId="2A8CB24B" w14:textId="77777777" w:rsidR="008666A1" w:rsidRDefault="008666A1" w:rsidP="00A96EB8">
      <w:pPr>
        <w:ind w:leftChars="1100" w:left="2310"/>
        <w:rPr>
          <w:rFonts w:hint="eastAsia"/>
        </w:rPr>
        <w:pPrChange w:id="390" w:author="LL" w:date="2017-08-04T10:14:00Z">
          <w:pPr>
            <w:ind w:leftChars="1000" w:left="2100"/>
          </w:pPr>
        </w:pPrChange>
      </w:pPr>
      <w:r>
        <w:rPr>
          <w:rFonts w:hint="eastAsia"/>
        </w:rPr>
        <w:t>比较法权重</w:t>
      </w:r>
      <w:r w:rsidR="008C7CE6">
        <w:rPr>
          <w:rFonts w:hint="eastAsia"/>
        </w:rPr>
        <w:t>：</w:t>
      </w:r>
      <w:r w:rsidR="00B64737">
        <w:rPr>
          <w:rFonts w:hint="eastAsia"/>
        </w:rPr>
        <w:t>可录入，比较法权重</w:t>
      </w:r>
      <w:r w:rsidR="00B64737">
        <w:rPr>
          <w:rFonts w:hint="eastAsia"/>
        </w:rPr>
        <w:t>+</w:t>
      </w:r>
      <w:r w:rsidR="00B64737">
        <w:rPr>
          <w:rFonts w:hint="eastAsia"/>
        </w:rPr>
        <w:t>收益法权重</w:t>
      </w:r>
      <w:r w:rsidR="00B64737">
        <w:rPr>
          <w:rFonts w:hint="eastAsia"/>
        </w:rPr>
        <w:t>=100%</w:t>
      </w:r>
      <w:r w:rsidR="008C7CE6">
        <w:rPr>
          <w:rFonts w:hint="eastAsia"/>
        </w:rPr>
        <w:t>；</w:t>
      </w:r>
    </w:p>
    <w:p w14:paraId="72A0BF82" w14:textId="77777777" w:rsidR="00A21B31" w:rsidRDefault="00A21B31" w:rsidP="00A96EB8">
      <w:pPr>
        <w:ind w:leftChars="1100" w:left="2310"/>
        <w:rPr>
          <w:rFonts w:hint="eastAsia"/>
        </w:rPr>
        <w:pPrChange w:id="391" w:author="LL" w:date="2017-08-04T10:14:00Z">
          <w:pPr>
            <w:ind w:leftChars="1000" w:left="2100"/>
          </w:pPr>
        </w:pPrChange>
      </w:pPr>
      <w:r>
        <w:rPr>
          <w:rFonts w:hint="eastAsia"/>
        </w:rPr>
        <w:t>收益还原法估值：金额，从计算过程得出结果；</w:t>
      </w:r>
    </w:p>
    <w:p w14:paraId="1BDFDD62" w14:textId="77777777" w:rsidR="008666A1" w:rsidRDefault="008666A1" w:rsidP="00A96EB8">
      <w:pPr>
        <w:ind w:leftChars="1100" w:left="2310"/>
        <w:rPr>
          <w:rFonts w:hint="eastAsia"/>
        </w:rPr>
        <w:pPrChange w:id="392" w:author="LL" w:date="2017-08-04T10:14:00Z">
          <w:pPr>
            <w:ind w:leftChars="1000" w:left="2100"/>
          </w:pPr>
        </w:pPrChange>
      </w:pPr>
      <w:r>
        <w:rPr>
          <w:rFonts w:hint="eastAsia"/>
        </w:rPr>
        <w:t>收益法权重</w:t>
      </w:r>
      <w:r w:rsidR="00B64737">
        <w:rPr>
          <w:rFonts w:hint="eastAsia"/>
        </w:rPr>
        <w:t>：可录入，比较法权重</w:t>
      </w:r>
      <w:r w:rsidR="00B64737">
        <w:rPr>
          <w:rFonts w:hint="eastAsia"/>
        </w:rPr>
        <w:t>+</w:t>
      </w:r>
      <w:r w:rsidR="00B64737">
        <w:rPr>
          <w:rFonts w:hint="eastAsia"/>
        </w:rPr>
        <w:t>收益法权重</w:t>
      </w:r>
      <w:r w:rsidR="00B64737">
        <w:rPr>
          <w:rFonts w:hint="eastAsia"/>
        </w:rPr>
        <w:t>=100%</w:t>
      </w:r>
      <w:r w:rsidR="008C7CE6">
        <w:rPr>
          <w:rFonts w:hint="eastAsia"/>
        </w:rPr>
        <w:t>；</w:t>
      </w:r>
      <w:r w:rsidR="00CB6AF0">
        <w:rPr>
          <w:rFonts w:hint="eastAsia"/>
        </w:rPr>
        <w:t xml:space="preserve"> </w:t>
      </w:r>
    </w:p>
    <w:p w14:paraId="763CB584" w14:textId="77777777" w:rsidR="008666A1" w:rsidRDefault="008666A1" w:rsidP="00A96EB8">
      <w:pPr>
        <w:ind w:leftChars="1100" w:left="2310"/>
        <w:rPr>
          <w:rFonts w:hint="eastAsia"/>
        </w:rPr>
        <w:pPrChange w:id="393" w:author="LL" w:date="2017-08-04T10:14:00Z">
          <w:pPr>
            <w:ind w:leftChars="1000" w:left="2100"/>
          </w:pPr>
        </w:pPrChange>
      </w:pPr>
      <w:r>
        <w:rPr>
          <w:rFonts w:hint="eastAsia"/>
        </w:rPr>
        <w:t>权重依据：</w:t>
      </w:r>
      <w:r w:rsidR="00B5296A">
        <w:rPr>
          <w:rFonts w:hint="eastAsia"/>
        </w:rPr>
        <w:t>权重依据说明</w:t>
      </w:r>
      <w:r w:rsidR="00057E43">
        <w:rPr>
          <w:rFonts w:hint="eastAsia"/>
        </w:rPr>
        <w:t>；</w:t>
      </w:r>
    </w:p>
    <w:p w14:paraId="120C7CA5" w14:textId="77777777" w:rsidR="00057E43" w:rsidRDefault="00057E43" w:rsidP="00A96EB8">
      <w:pPr>
        <w:ind w:leftChars="1100" w:left="2310"/>
        <w:rPr>
          <w:rFonts w:hint="eastAsia"/>
        </w:rPr>
        <w:pPrChange w:id="394" w:author="LL" w:date="2017-08-04T10:14:00Z">
          <w:pPr>
            <w:ind w:leftChars="1000" w:left="2100"/>
          </w:pPr>
        </w:pPrChange>
      </w:pPr>
      <w:r>
        <w:rPr>
          <w:rFonts w:hint="eastAsia"/>
        </w:rPr>
        <w:t>两个方法评估值相差</w:t>
      </w:r>
      <w:r w:rsidR="00CF62D1">
        <w:rPr>
          <w:rFonts w:hint="eastAsia"/>
        </w:rPr>
        <w:t>：</w:t>
      </w:r>
      <w:r w:rsidR="00CB6AF0">
        <w:rPr>
          <w:rFonts w:hint="eastAsia"/>
        </w:rPr>
        <w:t>（权重大</w:t>
      </w:r>
      <w:r w:rsidR="00CB6AF0">
        <w:rPr>
          <w:rFonts w:hint="eastAsia"/>
        </w:rPr>
        <w:t>/</w:t>
      </w:r>
      <w:r w:rsidR="00CB6AF0">
        <w:rPr>
          <w:rFonts w:hint="eastAsia"/>
        </w:rPr>
        <w:t>权重小</w:t>
      </w:r>
      <w:r w:rsidR="00CB6AF0">
        <w:rPr>
          <w:rFonts w:hint="eastAsia"/>
        </w:rPr>
        <w:t xml:space="preserve"> -1</w:t>
      </w:r>
      <w:r w:rsidR="00CB6AF0">
        <w:rPr>
          <w:rFonts w:hint="eastAsia"/>
        </w:rPr>
        <w:t>）</w:t>
      </w:r>
      <w:r w:rsidR="00CF62D1">
        <w:rPr>
          <w:rFonts w:hint="eastAsia"/>
        </w:rPr>
        <w:t>；</w:t>
      </w:r>
      <w:r w:rsidR="00B5296A">
        <w:rPr>
          <w:rFonts w:hint="eastAsia"/>
        </w:rPr>
        <w:t>不超过</w:t>
      </w:r>
      <w:r w:rsidR="00B5296A">
        <w:rPr>
          <w:rFonts w:hint="eastAsia"/>
        </w:rPr>
        <w:t>30%</w:t>
      </w:r>
      <w:r w:rsidR="00B5296A">
        <w:rPr>
          <w:rFonts w:hint="eastAsia"/>
        </w:rPr>
        <w:t>；</w:t>
      </w:r>
    </w:p>
    <w:p w14:paraId="04168ACE" w14:textId="77777777" w:rsidR="001D713E" w:rsidRDefault="001D713E" w:rsidP="00A96EB8">
      <w:pPr>
        <w:ind w:leftChars="1100" w:left="2310"/>
        <w:rPr>
          <w:rFonts w:hint="eastAsia"/>
        </w:rPr>
        <w:pPrChange w:id="395" w:author="LL" w:date="2017-08-04T10:14:00Z">
          <w:pPr>
            <w:ind w:leftChars="1000" w:left="2100"/>
          </w:pPr>
        </w:pPrChange>
      </w:pPr>
      <w:r>
        <w:rPr>
          <w:rFonts w:hint="eastAsia"/>
        </w:rPr>
        <w:pict w14:anchorId="04BCEF6F">
          <v:shape id="_x0000_i1025" type="#_x0000_t75" style="width:305pt;height:40.5pt">
            <v:imagedata r:id="rId13" o:title=""/>
          </v:shape>
        </w:pict>
      </w:r>
      <w:r w:rsidR="007E453F">
        <w:rPr>
          <w:rFonts w:hint="eastAsia"/>
        </w:rPr>
        <w:t>（图例</w:t>
      </w:r>
      <w:r w:rsidR="007E453F">
        <w:rPr>
          <w:rFonts w:hint="eastAsia"/>
        </w:rPr>
        <w:t>1</w:t>
      </w:r>
      <w:r w:rsidR="007E453F">
        <w:rPr>
          <w:rFonts w:hint="eastAsia"/>
        </w:rPr>
        <w:t>）</w:t>
      </w:r>
    </w:p>
    <w:p w14:paraId="6FD7B189" w14:textId="77777777" w:rsidR="001417C5" w:rsidRDefault="001417C5" w:rsidP="001778A9">
      <w:pPr>
        <w:numPr>
          <w:ilvl w:val="0"/>
          <w:numId w:val="30"/>
        </w:numPr>
        <w:rPr>
          <w:rFonts w:hint="eastAsia"/>
        </w:rPr>
      </w:pPr>
      <w:r>
        <w:rPr>
          <w:rFonts w:hint="eastAsia"/>
        </w:rPr>
        <w:t>附属物信息</w:t>
      </w:r>
    </w:p>
    <w:p w14:paraId="40C2D785" w14:textId="77777777" w:rsidR="00CA77C3" w:rsidRDefault="001417C5" w:rsidP="00C66097">
      <w:pPr>
        <w:ind w:left="1680"/>
        <w:rPr>
          <w:rFonts w:hint="eastAsia"/>
        </w:rPr>
      </w:pPr>
      <w:r>
        <w:rPr>
          <w:rFonts w:hint="eastAsia"/>
        </w:rPr>
        <w:t xml:space="preserve">    </w:t>
      </w:r>
      <w:r>
        <w:rPr>
          <w:rFonts w:hint="eastAsia"/>
        </w:rPr>
        <w:t>附属物评估单价：计算带入</w:t>
      </w:r>
      <w:r w:rsidR="008030BD">
        <w:rPr>
          <w:rFonts w:hint="eastAsia"/>
        </w:rPr>
        <w:t>，万元</w:t>
      </w:r>
      <w:r>
        <w:rPr>
          <w:rFonts w:hint="eastAsia"/>
        </w:rPr>
        <w:t>；</w:t>
      </w:r>
    </w:p>
    <w:p w14:paraId="0DD2E1CF" w14:textId="77777777" w:rsidR="001417C5" w:rsidRDefault="001417C5" w:rsidP="00C66097">
      <w:pPr>
        <w:ind w:left="1680"/>
        <w:rPr>
          <w:rFonts w:hint="eastAsia"/>
        </w:rPr>
      </w:pPr>
      <w:r>
        <w:rPr>
          <w:rFonts w:hint="eastAsia"/>
        </w:rPr>
        <w:t xml:space="preserve">    </w:t>
      </w:r>
      <w:r>
        <w:rPr>
          <w:rFonts w:hint="eastAsia"/>
        </w:rPr>
        <w:t>附属物数量</w:t>
      </w:r>
      <w:r>
        <w:rPr>
          <w:rFonts w:hint="eastAsia"/>
        </w:rPr>
        <w:t>/</w:t>
      </w:r>
      <w:r>
        <w:rPr>
          <w:rFonts w:hint="eastAsia"/>
        </w:rPr>
        <w:t>调整比率：手工录入；</w:t>
      </w:r>
      <w:ins w:id="396" w:author="LL" w:date="2017-08-04T10:14:00Z">
        <w:r w:rsidR="00C85FA0">
          <w:rPr>
            <w:rFonts w:hint="eastAsia"/>
          </w:rPr>
          <w:t xml:space="preserve"> </w:t>
        </w:r>
      </w:ins>
    </w:p>
    <w:p w14:paraId="6E2D8987" w14:textId="77777777" w:rsidR="001417C5" w:rsidRDefault="001417C5" w:rsidP="00C66097">
      <w:pPr>
        <w:ind w:left="1680"/>
        <w:rPr>
          <w:rFonts w:hint="eastAsia"/>
        </w:rPr>
      </w:pPr>
      <w:r>
        <w:rPr>
          <w:rFonts w:hint="eastAsia"/>
        </w:rPr>
        <w:t xml:space="preserve">    </w:t>
      </w:r>
      <w:r>
        <w:rPr>
          <w:rFonts w:hint="eastAsia"/>
        </w:rPr>
        <w:t>附属物评估总价：</w:t>
      </w:r>
      <w:r w:rsidR="008030BD">
        <w:rPr>
          <w:rFonts w:hint="eastAsia"/>
        </w:rPr>
        <w:t>万元</w:t>
      </w:r>
      <w:r w:rsidR="006205D0">
        <w:rPr>
          <w:rFonts w:hint="eastAsia"/>
        </w:rPr>
        <w:t>；</w:t>
      </w:r>
    </w:p>
    <w:p w14:paraId="6401FD3F" w14:textId="77777777" w:rsidR="001417C5" w:rsidRPr="0096090E" w:rsidRDefault="004801F1" w:rsidP="004801F1">
      <w:pPr>
        <w:ind w:leftChars="1000" w:left="2100"/>
        <w:rPr>
          <w:rFonts w:hint="eastAsia"/>
          <w:color w:val="FF0000"/>
          <w:rPrChange w:id="397" w:author="LL" w:date="2017-08-04T10:14:00Z">
            <w:rPr>
              <w:rFonts w:hint="eastAsia"/>
            </w:rPr>
          </w:rPrChange>
        </w:rPr>
      </w:pPr>
      <w:r w:rsidRPr="0096090E">
        <w:rPr>
          <w:rFonts w:hint="eastAsia"/>
          <w:color w:val="FF0000"/>
          <w:rPrChange w:id="398" w:author="LL" w:date="2017-08-04T10:14:00Z">
            <w:rPr>
              <w:rFonts w:hint="eastAsia"/>
            </w:rPr>
          </w:rPrChange>
        </w:rPr>
        <w:t>附属物结果确定描述</w:t>
      </w:r>
      <w:ins w:id="399" w:author="LL" w:date="2017-08-04T10:14:00Z">
        <w:r w:rsidR="0042001F" w:rsidRPr="0096090E">
          <w:rPr>
            <w:rFonts w:hint="eastAsia"/>
            <w:color w:val="FF0000"/>
          </w:rPr>
          <w:t>：</w:t>
        </w:r>
        <w:r w:rsidR="00AA3F03" w:rsidRPr="0096090E">
          <w:rPr>
            <w:rFonts w:hint="eastAsia"/>
            <w:color w:val="FF0000"/>
          </w:rPr>
          <w:t>默认初始化</w:t>
        </w:r>
        <w:r w:rsidR="0021742C" w:rsidRPr="0096090E">
          <w:rPr>
            <w:rFonts w:hint="eastAsia"/>
            <w:color w:val="FF0000"/>
          </w:rPr>
          <w:t>，用于报告中描述说明</w:t>
        </w:r>
        <w:r w:rsidR="00AA3F03" w:rsidRPr="0096090E">
          <w:rPr>
            <w:rFonts w:hint="eastAsia"/>
            <w:color w:val="FF0000"/>
          </w:rPr>
          <w:t>；</w:t>
        </w:r>
      </w:ins>
    </w:p>
    <w:p w14:paraId="3B5D47CF" w14:textId="77777777" w:rsidR="004801F1" w:rsidRPr="0096090E" w:rsidRDefault="004801F1" w:rsidP="004801F1">
      <w:pPr>
        <w:ind w:leftChars="1000" w:left="2100"/>
        <w:rPr>
          <w:rFonts w:hint="eastAsia"/>
          <w:color w:val="FF0000"/>
          <w:rPrChange w:id="400" w:author="LL" w:date="2017-08-04T10:14:00Z">
            <w:rPr>
              <w:rFonts w:hint="eastAsia"/>
            </w:rPr>
          </w:rPrChange>
        </w:rPr>
      </w:pPr>
      <w:r w:rsidRPr="0096090E">
        <w:rPr>
          <w:rFonts w:hint="eastAsia"/>
          <w:color w:val="FF0000"/>
          <w:rPrChange w:id="401" w:author="LL" w:date="2017-08-04T10:14:00Z">
            <w:rPr>
              <w:rFonts w:hint="eastAsia"/>
            </w:rPr>
          </w:rPrChange>
        </w:rPr>
        <w:t>总价值描述</w:t>
      </w:r>
      <w:ins w:id="402" w:author="LL" w:date="2017-08-04T10:14:00Z">
        <w:r w:rsidR="00AA3F03" w:rsidRPr="0096090E">
          <w:rPr>
            <w:rFonts w:hint="eastAsia"/>
            <w:color w:val="FF0000"/>
          </w:rPr>
          <w:t>：默认初始化</w:t>
        </w:r>
        <w:r w:rsidR="0021742C" w:rsidRPr="0096090E">
          <w:rPr>
            <w:rFonts w:hint="eastAsia"/>
            <w:color w:val="FF0000"/>
          </w:rPr>
          <w:t>，用于报告中描述说明</w:t>
        </w:r>
        <w:r w:rsidR="00AA3F03" w:rsidRPr="0096090E">
          <w:rPr>
            <w:rFonts w:hint="eastAsia"/>
            <w:color w:val="FF0000"/>
          </w:rPr>
          <w:t>；</w:t>
        </w:r>
      </w:ins>
    </w:p>
    <w:p w14:paraId="04989596" w14:textId="77777777" w:rsidR="004801F1" w:rsidRDefault="004801F1" w:rsidP="004801F1">
      <w:pPr>
        <w:ind w:leftChars="1000" w:left="2100"/>
        <w:rPr>
          <w:ins w:id="403" w:author="LL" w:date="2017-08-04T10:14:00Z"/>
          <w:rFonts w:hint="eastAsia"/>
        </w:rPr>
      </w:pPr>
      <w:r>
        <w:rPr>
          <w:rFonts w:hint="eastAsia"/>
        </w:rPr>
        <w:t>中间评估值</w:t>
      </w:r>
      <w:r w:rsidR="006205D0">
        <w:rPr>
          <w:rFonts w:hint="eastAsia"/>
        </w:rPr>
        <w:t>：</w:t>
      </w:r>
      <w:r w:rsidR="00E80404">
        <w:rPr>
          <w:rFonts w:hint="eastAsia"/>
        </w:rPr>
        <w:t>金额，</w:t>
      </w:r>
      <w:r w:rsidR="006205D0">
        <w:rPr>
          <w:rFonts w:hint="eastAsia"/>
        </w:rPr>
        <w:t>万元</w:t>
      </w:r>
      <w:r w:rsidR="00E80404">
        <w:rPr>
          <w:rFonts w:hint="eastAsia"/>
        </w:rPr>
        <w:t>；</w:t>
      </w:r>
    </w:p>
    <w:p w14:paraId="6CAF569C" w14:textId="77777777" w:rsidR="00C85FA0" w:rsidRDefault="00C85FA0" w:rsidP="004801F1">
      <w:pPr>
        <w:ind w:leftChars="1000" w:left="2100"/>
        <w:rPr>
          <w:ins w:id="404" w:author="LL" w:date="2017-08-04T10:14:00Z"/>
          <w:rFonts w:hint="eastAsia"/>
          <w:color w:val="FF0000"/>
        </w:rPr>
      </w:pPr>
      <w:ins w:id="405" w:author="LL" w:date="2017-08-04T10:14:00Z">
        <w:r w:rsidRPr="00C85FA0">
          <w:rPr>
            <w:rFonts w:hint="eastAsia"/>
            <w:color w:val="FF0000"/>
          </w:rPr>
          <w:t>注</w:t>
        </w:r>
        <w:r>
          <w:rPr>
            <w:rFonts w:hint="eastAsia"/>
            <w:color w:val="FF0000"/>
          </w:rPr>
          <w:t>：除附属物为车位，需按比较法进行估价外，其它类型的附属物都以主评估物估算的单价或总价为基础调整比率进行估算；</w:t>
        </w:r>
      </w:ins>
    </w:p>
    <w:p w14:paraId="1D9A8494" w14:textId="77777777" w:rsidR="008B3D61" w:rsidRDefault="008B3D61" w:rsidP="004801F1">
      <w:pPr>
        <w:ind w:leftChars="1000" w:left="2100"/>
        <w:rPr>
          <w:ins w:id="406" w:author="LL" w:date="2017-08-04T10:14:00Z"/>
          <w:rFonts w:hint="eastAsia"/>
          <w:color w:val="FF0000"/>
        </w:rPr>
      </w:pPr>
      <w:ins w:id="407" w:author="LL" w:date="2017-08-04T10:14:00Z">
        <w:r>
          <w:rPr>
            <w:rFonts w:hint="eastAsia"/>
            <w:color w:val="FF0000"/>
          </w:rPr>
          <w:t>例：</w:t>
        </w:r>
        <w:r w:rsidRPr="008B3D61">
          <w:rPr>
            <w:rFonts w:hint="eastAsia"/>
            <w:color w:val="FF0000"/>
          </w:rPr>
          <w:t>主附属物评估单价</w:t>
        </w:r>
        <w:r w:rsidRPr="008B3D61">
          <w:rPr>
            <w:rFonts w:hint="eastAsia"/>
            <w:color w:val="FF0000"/>
          </w:rPr>
          <w:t>=30049</w:t>
        </w:r>
        <w:r w:rsidR="00DD2B5D">
          <w:rPr>
            <w:rFonts w:hint="eastAsia"/>
            <w:color w:val="FF0000"/>
          </w:rPr>
          <w:t>（元</w:t>
        </w:r>
        <w:r w:rsidR="00DD2B5D">
          <w:rPr>
            <w:rFonts w:hint="eastAsia"/>
            <w:color w:val="FF0000"/>
          </w:rPr>
          <w:t>/</w:t>
        </w:r>
        <w:r w:rsidR="00DD2B5D">
          <w:rPr>
            <w:rFonts w:hint="eastAsia"/>
            <w:color w:val="FF0000"/>
          </w:rPr>
          <w:t>平方米）</w:t>
        </w:r>
      </w:ins>
    </w:p>
    <w:p w14:paraId="4BDCD671" w14:textId="77777777" w:rsidR="00491A2D" w:rsidRDefault="00491A2D" w:rsidP="004801F1">
      <w:pPr>
        <w:ind w:leftChars="1000" w:left="2100"/>
        <w:rPr>
          <w:ins w:id="408" w:author="LL" w:date="2017-08-04T10:14:00Z"/>
          <w:rFonts w:hint="eastAsia"/>
          <w:color w:val="FF0000"/>
        </w:rPr>
      </w:pPr>
      <w:ins w:id="409" w:author="LL" w:date="2017-08-04T10:14:00Z">
        <w:r>
          <w:rPr>
            <w:rFonts w:hint="eastAsia"/>
            <w:color w:val="FF0000"/>
          </w:rPr>
          <w:t xml:space="preserve">    </w:t>
        </w:r>
        <w:r w:rsidRPr="008B3D61">
          <w:rPr>
            <w:rFonts w:hint="eastAsia"/>
            <w:color w:val="FF0000"/>
          </w:rPr>
          <w:t>主附属物评估</w:t>
        </w:r>
        <w:r>
          <w:rPr>
            <w:rFonts w:hint="eastAsia"/>
            <w:color w:val="FF0000"/>
          </w:rPr>
          <w:t>总</w:t>
        </w:r>
        <w:r w:rsidRPr="008B3D61">
          <w:rPr>
            <w:rFonts w:hint="eastAsia"/>
            <w:color w:val="FF0000"/>
          </w:rPr>
          <w:t>价</w:t>
        </w:r>
        <w:r w:rsidRPr="008B3D61">
          <w:rPr>
            <w:rFonts w:hint="eastAsia"/>
            <w:color w:val="FF0000"/>
          </w:rPr>
          <w:t>=</w:t>
        </w:r>
        <w:r>
          <w:rPr>
            <w:rFonts w:hint="eastAsia"/>
            <w:color w:val="FF0000"/>
          </w:rPr>
          <w:t>252.71</w:t>
        </w:r>
        <w:r>
          <w:rPr>
            <w:rFonts w:hint="eastAsia"/>
            <w:color w:val="FF0000"/>
          </w:rPr>
          <w:t>万元</w:t>
        </w:r>
      </w:ins>
    </w:p>
    <w:p w14:paraId="721B7B20" w14:textId="77777777" w:rsidR="008B3D61" w:rsidRPr="008B3D61" w:rsidRDefault="008B3D61" w:rsidP="004801F1">
      <w:pPr>
        <w:ind w:leftChars="1000" w:left="2100"/>
        <w:rPr>
          <w:ins w:id="410" w:author="LL" w:date="2017-08-04T10:14:00Z"/>
          <w:rFonts w:hint="eastAsia"/>
          <w:color w:val="FF0000"/>
        </w:rPr>
      </w:pPr>
      <w:ins w:id="411" w:author="LL" w:date="2017-08-04T10:14:00Z">
        <w:r w:rsidRPr="008B3D61">
          <w:rPr>
            <w:rFonts w:hint="eastAsia"/>
            <w:color w:val="FF0000"/>
          </w:rPr>
          <w:t xml:space="preserve">    </w:t>
        </w:r>
        <w:r w:rsidRPr="008B3D61">
          <w:rPr>
            <w:rFonts w:hint="eastAsia"/>
            <w:color w:val="FF0000"/>
          </w:rPr>
          <w:t>附属物数量</w:t>
        </w:r>
        <w:r w:rsidRPr="008B3D61">
          <w:rPr>
            <w:rFonts w:hint="eastAsia"/>
            <w:color w:val="FF0000"/>
          </w:rPr>
          <w:t>/</w:t>
        </w:r>
        <w:r w:rsidRPr="008B3D61">
          <w:rPr>
            <w:rFonts w:hint="eastAsia"/>
            <w:color w:val="FF0000"/>
          </w:rPr>
          <w:t>调整比率</w:t>
        </w:r>
        <w:r w:rsidRPr="008B3D61">
          <w:rPr>
            <w:rFonts w:hint="eastAsia"/>
            <w:color w:val="FF0000"/>
          </w:rPr>
          <w:t>=50%</w:t>
        </w:r>
      </w:ins>
    </w:p>
    <w:p w14:paraId="234F5ECE" w14:textId="77777777" w:rsidR="008B3D61" w:rsidRPr="00DD2B5D" w:rsidRDefault="008B3D61" w:rsidP="008B3D61">
      <w:pPr>
        <w:ind w:leftChars="1200" w:left="2520"/>
        <w:rPr>
          <w:ins w:id="412" w:author="LL" w:date="2017-08-04T10:14:00Z"/>
          <w:rFonts w:hint="eastAsia"/>
          <w:color w:val="FF0000"/>
        </w:rPr>
      </w:pPr>
      <w:ins w:id="413" w:author="LL" w:date="2017-08-04T10:14:00Z">
        <w:r w:rsidRPr="00DD2B5D">
          <w:rPr>
            <w:rFonts w:hint="eastAsia"/>
            <w:color w:val="FF0000"/>
          </w:rPr>
          <w:t>附属物评估单价</w:t>
        </w:r>
        <w:r w:rsidRPr="00DD2B5D">
          <w:rPr>
            <w:rFonts w:hint="eastAsia"/>
            <w:color w:val="FF0000"/>
          </w:rPr>
          <w:t>=30049*50%</w:t>
        </w:r>
        <w:r w:rsidRPr="00DD2B5D">
          <w:rPr>
            <w:rFonts w:hint="eastAsia"/>
            <w:color w:val="FF0000"/>
          </w:rPr>
          <w:t>≈</w:t>
        </w:r>
        <w:r w:rsidRPr="00DD2B5D">
          <w:rPr>
            <w:rFonts w:hint="eastAsia"/>
            <w:color w:val="FF0000"/>
          </w:rPr>
          <w:t>15025</w:t>
        </w:r>
        <w:r w:rsidR="00DD2B5D">
          <w:rPr>
            <w:rFonts w:hint="eastAsia"/>
            <w:color w:val="FF0000"/>
          </w:rPr>
          <w:t>（元</w:t>
        </w:r>
        <w:r w:rsidR="00DD2B5D">
          <w:rPr>
            <w:rFonts w:hint="eastAsia"/>
            <w:color w:val="FF0000"/>
          </w:rPr>
          <w:t>/</w:t>
        </w:r>
        <w:r w:rsidR="00DD2B5D">
          <w:rPr>
            <w:rFonts w:hint="eastAsia"/>
            <w:color w:val="FF0000"/>
          </w:rPr>
          <w:t>平方米）</w:t>
        </w:r>
      </w:ins>
    </w:p>
    <w:p w14:paraId="36F4D922" w14:textId="77777777" w:rsidR="008B3D61" w:rsidRPr="00DD2B5D" w:rsidRDefault="00DD2B5D" w:rsidP="008B3D61">
      <w:pPr>
        <w:ind w:leftChars="1200" w:left="2520"/>
        <w:rPr>
          <w:ins w:id="414" w:author="LL" w:date="2017-08-04T10:14:00Z"/>
          <w:rFonts w:hint="eastAsia"/>
          <w:color w:val="FF0000"/>
        </w:rPr>
      </w:pPr>
      <w:ins w:id="415" w:author="LL" w:date="2017-08-04T10:14:00Z">
        <w:r w:rsidRPr="00DD2B5D">
          <w:rPr>
            <w:rFonts w:hint="eastAsia"/>
            <w:color w:val="FF0000"/>
          </w:rPr>
          <w:t>附属物评估总价</w:t>
        </w:r>
        <w:r w:rsidRPr="00DD2B5D">
          <w:rPr>
            <w:rFonts w:hint="eastAsia"/>
            <w:color w:val="FF0000"/>
          </w:rPr>
          <w:t>=15025*8.29</w:t>
        </w:r>
        <w:r w:rsidR="00BC0117">
          <w:rPr>
            <w:rFonts w:hint="eastAsia"/>
            <w:color w:val="FF0000"/>
          </w:rPr>
          <w:t>（附属物面积）</w:t>
        </w:r>
        <w:r w:rsidRPr="00DD2B5D">
          <w:rPr>
            <w:rFonts w:hint="eastAsia"/>
            <w:color w:val="FF0000"/>
          </w:rPr>
          <w:t>≈</w:t>
        </w:r>
        <w:r w:rsidRPr="00DD2B5D">
          <w:rPr>
            <w:rFonts w:hint="eastAsia"/>
            <w:color w:val="FF0000"/>
          </w:rPr>
          <w:t>12.46</w:t>
        </w:r>
        <w:r w:rsidR="00BC0117">
          <w:rPr>
            <w:rFonts w:hint="eastAsia"/>
            <w:color w:val="FF0000"/>
          </w:rPr>
          <w:t>（万元）</w:t>
        </w:r>
      </w:ins>
    </w:p>
    <w:p w14:paraId="6A3AAE16" w14:textId="77777777" w:rsidR="00DD2B5D" w:rsidRPr="00DD2B5D" w:rsidRDefault="00DD2B5D" w:rsidP="00DD2B5D">
      <w:pPr>
        <w:ind w:leftChars="1200" w:left="2520"/>
        <w:rPr>
          <w:ins w:id="416" w:author="LL" w:date="2017-08-04T10:14:00Z"/>
          <w:rFonts w:hint="eastAsia"/>
          <w:color w:val="FF0000"/>
        </w:rPr>
      </w:pPr>
      <w:ins w:id="417" w:author="LL" w:date="2017-08-04T10:14:00Z">
        <w:r w:rsidRPr="00DD2B5D">
          <w:rPr>
            <w:rFonts w:hint="eastAsia"/>
            <w:color w:val="FF0000"/>
          </w:rPr>
          <w:t>附属物结果确定描述：</w:t>
        </w:r>
        <w:r w:rsidR="0096090E">
          <w:rPr>
            <w:rFonts w:hint="eastAsia"/>
            <w:color w:val="FF0000"/>
          </w:rPr>
          <w:t>根据估价人员调查和经验，估价对象类似杂物间的单价一般为住宅</w:t>
        </w:r>
        <w:r w:rsidR="0096090E">
          <w:rPr>
            <w:rFonts w:hint="eastAsia"/>
            <w:color w:val="FF0000"/>
          </w:rPr>
          <w:t>50%</w:t>
        </w:r>
        <w:r w:rsidR="0096090E">
          <w:rPr>
            <w:rFonts w:hint="eastAsia"/>
            <w:color w:val="FF0000"/>
          </w:rPr>
          <w:t>，即杂物间的评估单价</w:t>
        </w:r>
        <w:r w:rsidR="0096090E" w:rsidRPr="00DD2B5D">
          <w:rPr>
            <w:rFonts w:hint="eastAsia"/>
            <w:color w:val="FF0000"/>
          </w:rPr>
          <w:t>30049*50%</w:t>
        </w:r>
        <w:r w:rsidR="0096090E" w:rsidRPr="00DD2B5D">
          <w:rPr>
            <w:rFonts w:hint="eastAsia"/>
            <w:color w:val="FF0000"/>
          </w:rPr>
          <w:t>≈</w:t>
        </w:r>
        <w:r w:rsidR="0096090E" w:rsidRPr="00DD2B5D">
          <w:rPr>
            <w:rFonts w:hint="eastAsia"/>
            <w:color w:val="FF0000"/>
          </w:rPr>
          <w:t>15025</w:t>
        </w:r>
        <w:r w:rsidR="0096090E">
          <w:rPr>
            <w:rFonts w:hint="eastAsia"/>
            <w:color w:val="FF0000"/>
          </w:rPr>
          <w:t>（元</w:t>
        </w:r>
        <w:r w:rsidR="0096090E">
          <w:rPr>
            <w:rFonts w:hint="eastAsia"/>
            <w:color w:val="FF0000"/>
          </w:rPr>
          <w:t>/</w:t>
        </w:r>
        <w:r w:rsidR="0096090E">
          <w:rPr>
            <w:rFonts w:hint="eastAsia"/>
            <w:color w:val="FF0000"/>
          </w:rPr>
          <w:t>平方米），则评估价值为</w:t>
        </w:r>
        <w:r w:rsidR="0096090E" w:rsidRPr="00DD2B5D">
          <w:rPr>
            <w:rFonts w:hint="eastAsia"/>
            <w:color w:val="FF0000"/>
          </w:rPr>
          <w:t>15025*8.29</w:t>
        </w:r>
        <w:r w:rsidR="0096090E" w:rsidRPr="00DD2B5D">
          <w:rPr>
            <w:rFonts w:hint="eastAsia"/>
            <w:color w:val="FF0000"/>
          </w:rPr>
          <w:t>≈</w:t>
        </w:r>
        <w:r w:rsidR="0096090E" w:rsidRPr="00DD2B5D">
          <w:rPr>
            <w:rFonts w:hint="eastAsia"/>
            <w:color w:val="FF0000"/>
          </w:rPr>
          <w:t>12.46</w:t>
        </w:r>
        <w:r w:rsidR="0096090E">
          <w:rPr>
            <w:rFonts w:hint="eastAsia"/>
            <w:color w:val="FF0000"/>
          </w:rPr>
          <w:t>（万元）</w:t>
        </w:r>
        <w:r w:rsidR="00D54710">
          <w:rPr>
            <w:rFonts w:hint="eastAsia"/>
            <w:color w:val="FF0000"/>
          </w:rPr>
          <w:t>。</w:t>
        </w:r>
      </w:ins>
    </w:p>
    <w:p w14:paraId="68357FCB" w14:textId="77777777" w:rsidR="00DD2B5D" w:rsidRPr="00DD2B5D" w:rsidRDefault="00DD2B5D" w:rsidP="00DD2B5D">
      <w:pPr>
        <w:ind w:leftChars="1200" w:left="2520"/>
        <w:rPr>
          <w:ins w:id="418" w:author="LL" w:date="2017-08-04T10:14:00Z"/>
          <w:rFonts w:hint="eastAsia"/>
          <w:color w:val="FF0000"/>
        </w:rPr>
      </w:pPr>
      <w:ins w:id="419" w:author="LL" w:date="2017-08-04T10:14:00Z">
        <w:r w:rsidRPr="00DD2B5D">
          <w:rPr>
            <w:rFonts w:hint="eastAsia"/>
            <w:color w:val="FF0000"/>
          </w:rPr>
          <w:t>总价值描述</w:t>
        </w:r>
        <w:r w:rsidR="00BC0117">
          <w:rPr>
            <w:rFonts w:hint="eastAsia"/>
            <w:color w:val="FF0000"/>
          </w:rPr>
          <w:t>：综合以上结果确定总评估价值为</w:t>
        </w:r>
        <w:r w:rsidR="00BC0117">
          <w:rPr>
            <w:rFonts w:hint="eastAsia"/>
            <w:color w:val="FF0000"/>
          </w:rPr>
          <w:t>252.71+</w:t>
        </w:r>
        <w:r w:rsidR="00BC0117" w:rsidRPr="00DD2B5D">
          <w:rPr>
            <w:rFonts w:hint="eastAsia"/>
            <w:color w:val="FF0000"/>
          </w:rPr>
          <w:t>12.46</w:t>
        </w:r>
        <w:r w:rsidR="00BC0117">
          <w:rPr>
            <w:rFonts w:hint="eastAsia"/>
            <w:color w:val="FF0000"/>
          </w:rPr>
          <w:t>=265.17</w:t>
        </w:r>
        <w:r w:rsidR="00BC0117">
          <w:rPr>
            <w:rFonts w:hint="eastAsia"/>
            <w:color w:val="FF0000"/>
          </w:rPr>
          <w:t>（万元）</w:t>
        </w:r>
      </w:ins>
    </w:p>
    <w:p w14:paraId="67748DF9" w14:textId="77777777" w:rsidR="00DD2B5D" w:rsidRPr="00C85FA0" w:rsidRDefault="00DD2B5D" w:rsidP="008B3D61">
      <w:pPr>
        <w:ind w:leftChars="1200" w:left="2520"/>
        <w:rPr>
          <w:rFonts w:hint="eastAsia"/>
          <w:color w:val="FF0000"/>
          <w:rPrChange w:id="420" w:author="LL" w:date="2017-08-04T10:14:00Z">
            <w:rPr>
              <w:rFonts w:hint="eastAsia"/>
            </w:rPr>
          </w:rPrChange>
        </w:rPr>
        <w:pPrChange w:id="421" w:author="LL" w:date="2017-08-04T10:14:00Z">
          <w:pPr>
            <w:ind w:leftChars="1000" w:left="2100"/>
          </w:pPr>
        </w:pPrChange>
      </w:pPr>
    </w:p>
    <w:p w14:paraId="7D7773A1" w14:textId="77777777" w:rsidR="0097484D" w:rsidRDefault="0097484D" w:rsidP="001778A9">
      <w:pPr>
        <w:numPr>
          <w:ilvl w:val="0"/>
          <w:numId w:val="30"/>
        </w:numPr>
        <w:rPr>
          <w:rFonts w:hint="eastAsia"/>
        </w:rPr>
      </w:pPr>
      <w:r>
        <w:rPr>
          <w:rFonts w:hint="eastAsia"/>
        </w:rPr>
        <w:t>出让金信息</w:t>
      </w:r>
    </w:p>
    <w:p w14:paraId="6A9BD016" w14:textId="77777777" w:rsidR="0097484D" w:rsidRDefault="0097484D" w:rsidP="004801F1">
      <w:pPr>
        <w:ind w:leftChars="1000" w:left="2100"/>
        <w:rPr>
          <w:rFonts w:hint="eastAsia"/>
        </w:rPr>
      </w:pPr>
      <w:r>
        <w:rPr>
          <w:rFonts w:hint="eastAsia"/>
        </w:rPr>
        <w:t>房屋类型：下拉；</w:t>
      </w:r>
    </w:p>
    <w:p w14:paraId="768ACBB5" w14:textId="77777777" w:rsidR="0097484D" w:rsidRDefault="0097484D" w:rsidP="004801F1">
      <w:pPr>
        <w:ind w:leftChars="1000" w:left="2100"/>
        <w:rPr>
          <w:rFonts w:hint="eastAsia"/>
        </w:rPr>
      </w:pPr>
      <w:r>
        <w:rPr>
          <w:rFonts w:hint="eastAsia"/>
        </w:rPr>
        <w:t>分摊土地面积：手工录入；</w:t>
      </w:r>
    </w:p>
    <w:p w14:paraId="45B5D84A" w14:textId="77777777" w:rsidR="0097484D" w:rsidRDefault="0097484D" w:rsidP="004801F1">
      <w:pPr>
        <w:ind w:leftChars="1000" w:left="2100"/>
        <w:rPr>
          <w:rFonts w:hint="eastAsia"/>
        </w:rPr>
      </w:pPr>
      <w:r>
        <w:rPr>
          <w:rFonts w:hint="eastAsia"/>
        </w:rPr>
        <w:t>附属物分摊面积：手工录入；</w:t>
      </w:r>
    </w:p>
    <w:p w14:paraId="6C375A2F" w14:textId="77777777" w:rsidR="0097484D" w:rsidRDefault="0097484D" w:rsidP="004801F1">
      <w:pPr>
        <w:ind w:leftChars="1000" w:left="2100"/>
        <w:rPr>
          <w:rFonts w:hint="eastAsia"/>
        </w:rPr>
      </w:pPr>
      <w:r>
        <w:rPr>
          <w:rFonts w:hint="eastAsia"/>
        </w:rPr>
        <w:t>征收比率：</w:t>
      </w:r>
      <w:r w:rsidR="00E14E5F">
        <w:rPr>
          <w:rFonts w:hint="eastAsia"/>
        </w:rPr>
        <w:t>房屋类型选完带出；</w:t>
      </w:r>
    </w:p>
    <w:p w14:paraId="228BABF8" w14:textId="77777777" w:rsidR="0097484D" w:rsidRDefault="0097484D" w:rsidP="004801F1">
      <w:pPr>
        <w:ind w:leftChars="1000" w:left="2100"/>
        <w:rPr>
          <w:rFonts w:hint="eastAsia"/>
        </w:rPr>
      </w:pPr>
      <w:r>
        <w:rPr>
          <w:rFonts w:hint="eastAsia"/>
        </w:rPr>
        <w:t>征收基数：下拉；</w:t>
      </w:r>
    </w:p>
    <w:p w14:paraId="63511C56" w14:textId="77777777" w:rsidR="004166BA" w:rsidRDefault="004166BA" w:rsidP="004801F1">
      <w:pPr>
        <w:ind w:leftChars="1000" w:left="2100"/>
        <w:rPr>
          <w:rFonts w:hint="eastAsia"/>
        </w:rPr>
      </w:pPr>
      <w:r>
        <w:rPr>
          <w:rFonts w:hint="eastAsia"/>
        </w:rPr>
        <w:t>售房款：</w:t>
      </w:r>
    </w:p>
    <w:p w14:paraId="39B907E1" w14:textId="77777777" w:rsidR="004166BA" w:rsidRDefault="004166BA" w:rsidP="004801F1">
      <w:pPr>
        <w:ind w:leftChars="1000" w:left="2100"/>
        <w:rPr>
          <w:rFonts w:hint="eastAsia"/>
        </w:rPr>
      </w:pPr>
      <w:r>
        <w:rPr>
          <w:rFonts w:hint="eastAsia"/>
        </w:rPr>
        <w:t>修正系</w:t>
      </w:r>
      <w:r w:rsidR="00E14E5F">
        <w:rPr>
          <w:rFonts w:hint="eastAsia"/>
        </w:rPr>
        <w:t>数</w:t>
      </w:r>
      <w:r>
        <w:rPr>
          <w:rFonts w:hint="eastAsia"/>
        </w:rPr>
        <w:t>：</w:t>
      </w:r>
    </w:p>
    <w:p w14:paraId="0A700727" w14:textId="77777777" w:rsidR="00BF34EC" w:rsidRDefault="00BF34EC" w:rsidP="004801F1">
      <w:pPr>
        <w:ind w:leftChars="1000" w:left="2100"/>
        <w:rPr>
          <w:rFonts w:hint="eastAsia"/>
        </w:rPr>
      </w:pPr>
      <w:r>
        <w:rPr>
          <w:rFonts w:hint="eastAsia"/>
        </w:rPr>
        <w:t>估值</w:t>
      </w:r>
      <w:r w:rsidR="00433DA6">
        <w:rPr>
          <w:rFonts w:hint="eastAsia"/>
        </w:rPr>
        <w:t>结果调整：</w:t>
      </w:r>
      <w:r w:rsidR="00E14E5F">
        <w:rPr>
          <w:rFonts w:hint="eastAsia"/>
        </w:rPr>
        <w:t>房屋类型选完带出；</w:t>
      </w:r>
    </w:p>
    <w:p w14:paraId="06CF106E" w14:textId="77777777" w:rsidR="004709A7" w:rsidRDefault="004709A7" w:rsidP="004801F1">
      <w:pPr>
        <w:ind w:leftChars="1000" w:left="2100"/>
        <w:rPr>
          <w:rFonts w:hint="eastAsia"/>
        </w:rPr>
      </w:pPr>
      <w:r>
        <w:rPr>
          <w:rFonts w:hint="eastAsia"/>
        </w:rPr>
        <w:t>主评估物评估值：金额</w:t>
      </w:r>
      <w:r w:rsidR="008030BD">
        <w:rPr>
          <w:rFonts w:hint="eastAsia"/>
        </w:rPr>
        <w:t>，万元</w:t>
      </w:r>
      <w:r>
        <w:rPr>
          <w:rFonts w:hint="eastAsia"/>
        </w:rPr>
        <w:t>；</w:t>
      </w:r>
    </w:p>
    <w:p w14:paraId="50B5F459" w14:textId="77777777" w:rsidR="004709A7" w:rsidRDefault="004709A7" w:rsidP="004801F1">
      <w:pPr>
        <w:ind w:leftChars="1000" w:left="2100"/>
        <w:rPr>
          <w:rFonts w:hint="eastAsia"/>
        </w:rPr>
      </w:pPr>
      <w:r>
        <w:rPr>
          <w:rFonts w:hint="eastAsia"/>
        </w:rPr>
        <w:t>附属物评估值：金额</w:t>
      </w:r>
      <w:r w:rsidR="008030BD">
        <w:rPr>
          <w:rFonts w:hint="eastAsia"/>
        </w:rPr>
        <w:t>，万元</w:t>
      </w:r>
      <w:r>
        <w:rPr>
          <w:rFonts w:hint="eastAsia"/>
        </w:rPr>
        <w:t>；</w:t>
      </w:r>
    </w:p>
    <w:p w14:paraId="6F6BD07F" w14:textId="77777777" w:rsidR="00EE265C" w:rsidRDefault="00EE265C" w:rsidP="001778A9">
      <w:pPr>
        <w:numPr>
          <w:ilvl w:val="0"/>
          <w:numId w:val="30"/>
        </w:numPr>
        <w:rPr>
          <w:rFonts w:hint="eastAsia"/>
        </w:rPr>
      </w:pPr>
      <w:r>
        <w:rPr>
          <w:rFonts w:hint="eastAsia"/>
        </w:rPr>
        <w:t>评估结果</w:t>
      </w:r>
    </w:p>
    <w:p w14:paraId="162A93FF" w14:textId="77777777" w:rsidR="00E80404" w:rsidRDefault="00EE265C" w:rsidP="004801F1">
      <w:pPr>
        <w:ind w:leftChars="1000" w:left="2100"/>
        <w:rPr>
          <w:rFonts w:hint="eastAsia"/>
        </w:rPr>
      </w:pPr>
      <w:r>
        <w:rPr>
          <w:rFonts w:hint="eastAsia"/>
        </w:rPr>
        <w:t>建筑面积：</w:t>
      </w:r>
    </w:p>
    <w:p w14:paraId="7A7C5ADA" w14:textId="77777777" w:rsidR="00EE265C" w:rsidRDefault="00EE265C" w:rsidP="004801F1">
      <w:pPr>
        <w:ind w:leftChars="1000" w:left="2100"/>
        <w:rPr>
          <w:rFonts w:hint="eastAsia"/>
        </w:rPr>
      </w:pPr>
      <w:r>
        <w:rPr>
          <w:rFonts w:hint="eastAsia"/>
        </w:rPr>
        <w:t>最终单价：</w:t>
      </w:r>
    </w:p>
    <w:p w14:paraId="0FB64666" w14:textId="77777777" w:rsidR="00EE265C" w:rsidRDefault="00EE265C" w:rsidP="004801F1">
      <w:pPr>
        <w:ind w:leftChars="1000" w:left="2100"/>
        <w:rPr>
          <w:rFonts w:hint="eastAsia"/>
        </w:rPr>
      </w:pPr>
      <w:r>
        <w:rPr>
          <w:rFonts w:hint="eastAsia"/>
        </w:rPr>
        <w:t>最终估值总价：金额，万元；</w:t>
      </w:r>
    </w:p>
    <w:p w14:paraId="5EB76B6E" w14:textId="77777777" w:rsidR="00EE265C" w:rsidRDefault="00EE265C" w:rsidP="004801F1">
      <w:pPr>
        <w:ind w:leftChars="1000" w:left="2100"/>
        <w:rPr>
          <w:rFonts w:hint="eastAsia"/>
        </w:rPr>
      </w:pPr>
      <w:r>
        <w:rPr>
          <w:rFonts w:hint="eastAsia"/>
        </w:rPr>
        <w:t>最终估值总价大写：金额大写；</w:t>
      </w:r>
    </w:p>
    <w:p w14:paraId="3DA13387" w14:textId="77777777" w:rsidR="00EE7886" w:rsidRDefault="00EE7886" w:rsidP="001778A9">
      <w:pPr>
        <w:numPr>
          <w:ilvl w:val="0"/>
          <w:numId w:val="30"/>
        </w:numPr>
        <w:rPr>
          <w:rFonts w:hint="eastAsia"/>
        </w:rPr>
      </w:pPr>
      <w:r>
        <w:rPr>
          <w:rFonts w:hint="eastAsia"/>
        </w:rPr>
        <w:t>净值</w:t>
      </w:r>
    </w:p>
    <w:p w14:paraId="6C429057" w14:textId="77777777" w:rsidR="009B23FD" w:rsidRDefault="009B23FD" w:rsidP="009B23FD">
      <w:pPr>
        <w:ind w:left="2100"/>
        <w:rPr>
          <w:rFonts w:hint="eastAsia"/>
        </w:rPr>
      </w:pPr>
      <w:r>
        <w:rPr>
          <w:rFonts w:hint="eastAsia"/>
        </w:rPr>
        <w:t>净值计算方法：</w:t>
      </w:r>
    </w:p>
    <w:p w14:paraId="50A852B0" w14:textId="77777777" w:rsidR="008C1581" w:rsidRPr="009B23FD" w:rsidRDefault="0078202C" w:rsidP="009B23FD">
      <w:pPr>
        <w:ind w:leftChars="1200" w:left="2520"/>
        <w:rPr>
          <w:rFonts w:hint="eastAsia"/>
        </w:rPr>
      </w:pPr>
      <w:r w:rsidRPr="009B23FD">
        <w:rPr>
          <w:rFonts w:hint="eastAsia"/>
        </w:rPr>
        <w:t>一般</w:t>
      </w:r>
      <w:r w:rsidR="008C1581" w:rsidRPr="009B23FD">
        <w:rPr>
          <w:rFonts w:hint="eastAsia"/>
        </w:rPr>
        <w:t>净值计算：</w:t>
      </w:r>
      <w:r w:rsidR="00D03C3F">
        <w:rPr>
          <w:rFonts w:hint="eastAsia"/>
        </w:rPr>
        <w:t>参考</w:t>
      </w:r>
      <w:r w:rsidRPr="009B23FD">
        <w:rPr>
          <w:rFonts w:hint="eastAsia"/>
        </w:rPr>
        <w:t>表格</w:t>
      </w:r>
    </w:p>
    <w:p w14:paraId="64791828" w14:textId="77777777" w:rsidR="008C1581" w:rsidRDefault="008C1581" w:rsidP="009B23FD">
      <w:pPr>
        <w:ind w:leftChars="1200" w:left="2520"/>
        <w:rPr>
          <w:rFonts w:hint="eastAsia"/>
        </w:rPr>
      </w:pPr>
      <w:r w:rsidRPr="009B23FD">
        <w:rPr>
          <w:rFonts w:hint="eastAsia"/>
        </w:rPr>
        <w:t>招商银行净值计算：</w:t>
      </w:r>
      <w:r w:rsidR="0078202C">
        <w:rPr>
          <w:rFonts w:hint="eastAsia"/>
        </w:rPr>
        <w:t>评估值</w:t>
      </w:r>
      <w:r w:rsidR="0078202C">
        <w:rPr>
          <w:rFonts w:hint="eastAsia"/>
        </w:rPr>
        <w:t>*</w:t>
      </w:r>
      <w:r w:rsidR="0078202C">
        <w:rPr>
          <w:rFonts w:hint="eastAsia"/>
        </w:rPr>
        <w:t>比率（</w:t>
      </w:r>
      <w:r w:rsidR="0078202C">
        <w:rPr>
          <w:rFonts w:hint="eastAsia"/>
        </w:rPr>
        <w:t>14%</w:t>
      </w:r>
      <w:r w:rsidR="0078202C">
        <w:rPr>
          <w:rFonts w:hint="eastAsia"/>
        </w:rPr>
        <w:t>）</w:t>
      </w:r>
      <w:r w:rsidR="005F2886">
        <w:rPr>
          <w:rFonts w:hint="eastAsia"/>
        </w:rPr>
        <w:t>,</w:t>
      </w:r>
      <w:r w:rsidR="005F2886">
        <w:rPr>
          <w:rFonts w:hint="eastAsia"/>
        </w:rPr>
        <w:t>比率默认</w:t>
      </w:r>
      <w:r w:rsidR="006E718B">
        <w:rPr>
          <w:rFonts w:hint="eastAsia"/>
        </w:rPr>
        <w:t>可修改</w:t>
      </w:r>
      <w:r w:rsidR="005F2886">
        <w:rPr>
          <w:rFonts w:hint="eastAsia"/>
        </w:rPr>
        <w:t>；</w:t>
      </w:r>
    </w:p>
    <w:p w14:paraId="14A097CB" w14:textId="77777777" w:rsidR="00214CAD" w:rsidRDefault="00214CAD" w:rsidP="00214CAD">
      <w:pPr>
        <w:ind w:left="2100"/>
        <w:rPr>
          <w:rFonts w:hint="eastAsia"/>
        </w:rPr>
      </w:pPr>
      <w:r>
        <w:rPr>
          <w:rFonts w:hint="eastAsia"/>
        </w:rPr>
        <w:t>摘要</w:t>
      </w:r>
      <w:proofErr w:type="gramStart"/>
      <w:r>
        <w:rPr>
          <w:rFonts w:hint="eastAsia"/>
        </w:rPr>
        <w:t>页价值</w:t>
      </w:r>
      <w:proofErr w:type="gramEnd"/>
      <w:r>
        <w:rPr>
          <w:rFonts w:hint="eastAsia"/>
        </w:rPr>
        <w:t>是否采用净值：勾选</w:t>
      </w:r>
    </w:p>
    <w:p w14:paraId="6FEBF161" w14:textId="77777777" w:rsidR="00EE265C" w:rsidRDefault="00214CAD" w:rsidP="004801F1">
      <w:pPr>
        <w:ind w:leftChars="1000" w:left="2100"/>
        <w:rPr>
          <w:rFonts w:hint="eastAsia"/>
        </w:rPr>
      </w:pPr>
      <w:r>
        <w:rPr>
          <w:rFonts w:hint="eastAsia"/>
        </w:rPr>
        <w:t>估价净值：金额</w:t>
      </w:r>
    </w:p>
    <w:p w14:paraId="4997FDA4" w14:textId="77777777" w:rsidR="00214CAD" w:rsidRDefault="00214CAD" w:rsidP="004801F1">
      <w:pPr>
        <w:ind w:leftChars="1000" w:left="2100"/>
        <w:rPr>
          <w:rFonts w:hint="eastAsia"/>
        </w:rPr>
      </w:pPr>
      <w:r>
        <w:rPr>
          <w:rFonts w:hint="eastAsia"/>
        </w:rPr>
        <w:t>估价净值大写：</w:t>
      </w:r>
    </w:p>
    <w:p w14:paraId="66EA4987" w14:textId="77777777" w:rsidR="004B0AC0" w:rsidRDefault="004B0AC0" w:rsidP="004801F1">
      <w:pPr>
        <w:ind w:leftChars="1000" w:left="2100"/>
        <w:rPr>
          <w:rFonts w:hint="eastAsia"/>
        </w:rPr>
      </w:pPr>
      <w:r>
        <w:rPr>
          <w:rFonts w:hint="eastAsia"/>
        </w:rPr>
        <w:t>估价净值备注：</w:t>
      </w:r>
    </w:p>
    <w:p w14:paraId="4513AEC9" w14:textId="77777777" w:rsidR="004B0AC0" w:rsidRDefault="00703AF7" w:rsidP="004801F1">
      <w:pPr>
        <w:ind w:leftChars="1000" w:left="2100"/>
        <w:rPr>
          <w:rFonts w:hint="eastAsia"/>
        </w:rPr>
      </w:pPr>
      <w:r>
        <w:rPr>
          <w:rFonts w:hint="eastAsia"/>
        </w:rPr>
        <w:t>使用的模板：生成报告的模板格式；</w:t>
      </w:r>
    </w:p>
    <w:p w14:paraId="1F2540B2" w14:textId="77777777" w:rsidR="009D21FF" w:rsidRDefault="009D21FF" w:rsidP="004801F1">
      <w:pPr>
        <w:ind w:leftChars="1000" w:left="2100"/>
        <w:rPr>
          <w:rFonts w:hint="eastAsia"/>
        </w:rPr>
      </w:pPr>
      <w:r>
        <w:rPr>
          <w:rFonts w:hint="eastAsia"/>
        </w:rPr>
        <w:t>估价备注：</w:t>
      </w:r>
    </w:p>
    <w:p w14:paraId="66C2516B" w14:textId="77777777" w:rsidR="009D21FF" w:rsidRPr="006E04F0" w:rsidRDefault="007B3A90" w:rsidP="004801F1">
      <w:pPr>
        <w:ind w:leftChars="1000" w:left="2100"/>
        <w:rPr>
          <w:del w:id="422" w:author="LL" w:date="2017-08-04T10:14:00Z"/>
          <w:rFonts w:hint="eastAsia"/>
          <w:strike/>
        </w:rPr>
      </w:pPr>
      <w:del w:id="423" w:author="LL" w:date="2017-08-04T10:14:00Z">
        <w:r w:rsidRPr="006E04F0">
          <w:rPr>
            <w:rFonts w:hint="eastAsia"/>
            <w:strike/>
          </w:rPr>
          <w:delText>标准收费：金额；</w:delText>
        </w:r>
      </w:del>
    </w:p>
    <w:p w14:paraId="47BA6B0F" w14:textId="77777777" w:rsidR="007B3A90" w:rsidRPr="006E04F0" w:rsidRDefault="007B3A90" w:rsidP="004801F1">
      <w:pPr>
        <w:ind w:leftChars="1000" w:left="2100"/>
        <w:rPr>
          <w:del w:id="424" w:author="LL" w:date="2017-08-04T10:14:00Z"/>
          <w:rFonts w:hint="eastAsia"/>
          <w:strike/>
        </w:rPr>
      </w:pPr>
      <w:del w:id="425" w:author="LL" w:date="2017-08-04T10:14:00Z">
        <w:r w:rsidRPr="006E04F0">
          <w:rPr>
            <w:rFonts w:hint="eastAsia"/>
            <w:strike/>
          </w:rPr>
          <w:delText>风险保证金比例：</w:delText>
        </w:r>
      </w:del>
    </w:p>
    <w:p w14:paraId="55A9FB96" w14:textId="77777777" w:rsidR="007B3A90" w:rsidRPr="006E04F0" w:rsidRDefault="007B3A90" w:rsidP="004801F1">
      <w:pPr>
        <w:ind w:leftChars="1000" w:left="2100"/>
        <w:rPr>
          <w:del w:id="426" w:author="LL" w:date="2017-08-04T10:14:00Z"/>
          <w:rFonts w:hint="eastAsia"/>
          <w:strike/>
        </w:rPr>
      </w:pPr>
      <w:del w:id="427" w:author="LL" w:date="2017-08-04T10:14:00Z">
        <w:r w:rsidRPr="006E04F0">
          <w:rPr>
            <w:rFonts w:hint="eastAsia"/>
            <w:strike/>
          </w:rPr>
          <w:delText>风险保证金金额：</w:delText>
        </w:r>
        <w:r w:rsidR="006663BE" w:rsidRPr="006E04F0">
          <w:rPr>
            <w:rFonts w:hint="eastAsia"/>
            <w:strike/>
          </w:rPr>
          <w:delText>金额；</w:delText>
        </w:r>
      </w:del>
    </w:p>
    <w:p w14:paraId="732FA0D0" w14:textId="77777777" w:rsidR="009B32B0" w:rsidRDefault="009B32B0" w:rsidP="004801F1">
      <w:pPr>
        <w:ind w:leftChars="1000" w:left="2100"/>
        <w:rPr>
          <w:rFonts w:hint="eastAsia"/>
        </w:rPr>
      </w:pPr>
      <w:r>
        <w:rPr>
          <w:rFonts w:hint="eastAsia"/>
        </w:rPr>
        <w:t>大写：</w:t>
      </w:r>
    </w:p>
    <w:p w14:paraId="05393597" w14:textId="77777777" w:rsidR="00567FC1" w:rsidRDefault="00603744" w:rsidP="00603744">
      <w:pPr>
        <w:numPr>
          <w:ilvl w:val="0"/>
          <w:numId w:val="15"/>
        </w:numPr>
        <w:rPr>
          <w:ins w:id="428" w:author="LL" w:date="2017-08-04T10:14:00Z"/>
          <w:rFonts w:hint="eastAsia"/>
          <w:color w:val="FF0000"/>
        </w:rPr>
      </w:pPr>
      <w:r w:rsidRPr="00A37C4F">
        <w:rPr>
          <w:rFonts w:hint="eastAsia"/>
          <w:color w:val="FF0000"/>
        </w:rPr>
        <w:t>控制点</w:t>
      </w:r>
      <w:r>
        <w:rPr>
          <w:rFonts w:hint="eastAsia"/>
          <w:color w:val="FF0000"/>
        </w:rPr>
        <w:t>：</w:t>
      </w:r>
    </w:p>
    <w:p w14:paraId="7EC9963A" w14:textId="77777777" w:rsidR="00567FC1" w:rsidRDefault="00567FC1" w:rsidP="00567FC1">
      <w:pPr>
        <w:numPr>
          <w:ilvl w:val="0"/>
          <w:numId w:val="40"/>
        </w:numPr>
        <w:rPr>
          <w:ins w:id="429" w:author="LL" w:date="2017-08-04T10:14:00Z"/>
          <w:rFonts w:hint="eastAsia"/>
          <w:color w:val="FF0000"/>
        </w:rPr>
      </w:pPr>
      <w:ins w:id="430" w:author="LL" w:date="2017-08-04T10:14:00Z">
        <w:r>
          <w:rPr>
            <w:rFonts w:hint="eastAsia"/>
            <w:color w:val="FF0000"/>
          </w:rPr>
          <w:t>只能选取两种估价方法进行计算；</w:t>
        </w:r>
      </w:ins>
    </w:p>
    <w:p w14:paraId="16952E00" w14:textId="77777777" w:rsidR="00603744" w:rsidRPr="00A37C4F" w:rsidRDefault="00603744" w:rsidP="00567FC1">
      <w:pPr>
        <w:numPr>
          <w:ilvl w:val="0"/>
          <w:numId w:val="40"/>
        </w:numPr>
        <w:rPr>
          <w:rFonts w:hint="eastAsia"/>
          <w:color w:val="FF0000"/>
        </w:rPr>
        <w:pPrChange w:id="431" w:author="LL" w:date="2017-08-04T10:14:00Z">
          <w:pPr>
            <w:numPr>
              <w:numId w:val="15"/>
            </w:numPr>
            <w:ind w:left="1680" w:hanging="420"/>
          </w:pPr>
        </w:pPrChange>
      </w:pPr>
      <w:r>
        <w:rPr>
          <w:rFonts w:hint="eastAsia"/>
          <w:color w:val="FF0000"/>
        </w:rPr>
        <w:t>两种估价方法的结果不得超过</w:t>
      </w:r>
      <w:r>
        <w:rPr>
          <w:rFonts w:hint="eastAsia"/>
          <w:color w:val="FF0000"/>
        </w:rPr>
        <w:t>30%</w:t>
      </w:r>
      <w:ins w:id="432" w:author="LL" w:date="2017-08-04T10:14:00Z">
        <w:r w:rsidR="006B68E3">
          <w:rPr>
            <w:rFonts w:hint="eastAsia"/>
            <w:color w:val="FF0000"/>
          </w:rPr>
          <w:t>，即（比值大</w:t>
        </w:r>
        <w:r w:rsidR="006B68E3">
          <w:rPr>
            <w:rFonts w:hint="eastAsia"/>
            <w:color w:val="FF0000"/>
          </w:rPr>
          <w:t>/</w:t>
        </w:r>
        <w:r w:rsidR="006B68E3">
          <w:rPr>
            <w:rFonts w:hint="eastAsia"/>
            <w:color w:val="FF0000"/>
          </w:rPr>
          <w:t>比值小</w:t>
        </w:r>
        <w:r w:rsidR="006B68E3">
          <w:rPr>
            <w:rFonts w:hint="eastAsia"/>
            <w:color w:val="FF0000"/>
          </w:rPr>
          <w:t>-1</w:t>
        </w:r>
        <w:r w:rsidR="006B68E3">
          <w:rPr>
            <w:rFonts w:hint="eastAsia"/>
            <w:color w:val="FF0000"/>
          </w:rPr>
          <w:t>）不超过</w:t>
        </w:r>
        <w:r w:rsidR="006B68E3">
          <w:rPr>
            <w:rFonts w:hint="eastAsia"/>
            <w:color w:val="FF0000"/>
          </w:rPr>
          <w:t>30%</w:t>
        </w:r>
        <w:r w:rsidR="006B68E3">
          <w:rPr>
            <w:rFonts w:hint="eastAsia"/>
            <w:color w:val="FF0000"/>
          </w:rPr>
          <w:t>；</w:t>
        </w:r>
      </w:ins>
    </w:p>
    <w:p w14:paraId="7412844C" w14:textId="77777777" w:rsidR="00603744" w:rsidRDefault="00603744" w:rsidP="004801F1">
      <w:pPr>
        <w:ind w:leftChars="1000" w:left="2100"/>
        <w:rPr>
          <w:ins w:id="433" w:author="LL" w:date="2017-08-04T10:14:00Z"/>
          <w:rFonts w:hint="eastAsia"/>
        </w:rPr>
      </w:pPr>
    </w:p>
    <w:p w14:paraId="056A50B3" w14:textId="77777777" w:rsidR="00102868" w:rsidRDefault="00102868" w:rsidP="001778A9">
      <w:pPr>
        <w:numPr>
          <w:ilvl w:val="0"/>
          <w:numId w:val="11"/>
        </w:numPr>
        <w:rPr>
          <w:rFonts w:hint="eastAsia"/>
          <w:b/>
        </w:rPr>
      </w:pPr>
      <w:r>
        <w:rPr>
          <w:rFonts w:hint="eastAsia"/>
          <w:b/>
        </w:rPr>
        <w:t>实地查勘图信息</w:t>
      </w:r>
    </w:p>
    <w:p w14:paraId="5AA68485" w14:textId="75257ADD" w:rsidR="00284BF0" w:rsidRDefault="00301034" w:rsidP="001778A9">
      <w:pPr>
        <w:numPr>
          <w:ilvl w:val="0"/>
          <w:numId w:val="12"/>
        </w:numPr>
        <w:rPr>
          <w:rFonts w:hint="eastAsia"/>
        </w:rPr>
      </w:pPr>
      <w:del w:id="434" w:author="LL" w:date="2017-08-04T10:14:00Z">
        <w:r w:rsidRPr="00301034">
          <w:rPr>
            <w:rFonts w:hint="eastAsia"/>
          </w:rPr>
          <w:delText>封面及地</w:delText>
        </w:r>
        <w:r>
          <w:rPr>
            <w:rFonts w:hint="eastAsia"/>
          </w:rPr>
          <w:delText>图</w:delText>
        </w:r>
      </w:del>
      <w:ins w:id="435" w:author="LL" w:date="2017-08-04T10:14:00Z">
        <w:r w:rsidR="002B2233" w:rsidRPr="007516B6">
          <w:rPr>
            <w:rFonts w:hint="eastAsia"/>
            <w:color w:val="FF0000"/>
          </w:rPr>
          <w:t>大图</w:t>
        </w:r>
      </w:ins>
      <w:r w:rsidR="00C8786F">
        <w:rPr>
          <w:rFonts w:hint="eastAsia"/>
        </w:rPr>
        <w:t>页签</w:t>
      </w:r>
    </w:p>
    <w:p w14:paraId="4136C393" w14:textId="77777777" w:rsidR="00C8786F" w:rsidRDefault="00C6669D" w:rsidP="00C8786F">
      <w:pPr>
        <w:ind w:left="1272"/>
        <w:rPr>
          <w:rFonts w:hint="eastAsia"/>
        </w:rPr>
      </w:pPr>
      <w:r>
        <w:rPr>
          <w:rFonts w:hint="eastAsia"/>
        </w:rPr>
        <w:t>图片</w:t>
      </w:r>
      <w:r w:rsidR="008C4584">
        <w:rPr>
          <w:rFonts w:hint="eastAsia"/>
        </w:rPr>
        <w:t>：</w:t>
      </w:r>
      <w:r w:rsidR="008C21A5">
        <w:rPr>
          <w:rFonts w:hint="eastAsia"/>
        </w:rPr>
        <w:t>上传的</w:t>
      </w:r>
      <w:r w:rsidR="008C4584">
        <w:rPr>
          <w:rFonts w:hint="eastAsia"/>
        </w:rPr>
        <w:t>图片显示；</w:t>
      </w:r>
    </w:p>
    <w:p w14:paraId="6CF9AF66" w14:textId="77777777" w:rsidR="00E40BD5" w:rsidRDefault="00C6669D" w:rsidP="00E40BD5">
      <w:pPr>
        <w:ind w:left="1260"/>
        <w:rPr>
          <w:rFonts w:hint="eastAsia"/>
        </w:rPr>
      </w:pPr>
      <w:r>
        <w:rPr>
          <w:rFonts w:hint="eastAsia"/>
        </w:rPr>
        <w:t>图片名：图片名可手动修改；</w:t>
      </w:r>
    </w:p>
    <w:p w14:paraId="41CAC375" w14:textId="77777777" w:rsidR="00C8786F" w:rsidRDefault="00301034" w:rsidP="001778A9">
      <w:pPr>
        <w:numPr>
          <w:ilvl w:val="0"/>
          <w:numId w:val="12"/>
        </w:numPr>
        <w:rPr>
          <w:rFonts w:hint="eastAsia"/>
        </w:rPr>
      </w:pPr>
      <w:r>
        <w:rPr>
          <w:rFonts w:hint="eastAsia"/>
        </w:rPr>
        <w:t>实</w:t>
      </w:r>
      <w:proofErr w:type="gramStart"/>
      <w:r>
        <w:rPr>
          <w:rFonts w:hint="eastAsia"/>
        </w:rPr>
        <w:t>勘图</w:t>
      </w:r>
      <w:r w:rsidR="00802545">
        <w:rPr>
          <w:rFonts w:hint="eastAsia"/>
        </w:rPr>
        <w:t>页</w:t>
      </w:r>
      <w:proofErr w:type="gramEnd"/>
      <w:r w:rsidR="00802545">
        <w:rPr>
          <w:rFonts w:hint="eastAsia"/>
        </w:rPr>
        <w:t>签到</w:t>
      </w:r>
    </w:p>
    <w:p w14:paraId="1AB92C75" w14:textId="77777777" w:rsidR="00AE3855" w:rsidRDefault="00AE3855" w:rsidP="00AE3855">
      <w:pPr>
        <w:ind w:left="1272"/>
        <w:rPr>
          <w:rFonts w:hint="eastAsia"/>
        </w:rPr>
      </w:pPr>
      <w:r>
        <w:rPr>
          <w:rFonts w:hint="eastAsia"/>
        </w:rPr>
        <w:t>图片</w:t>
      </w:r>
      <w:r w:rsidR="008C4584">
        <w:rPr>
          <w:rFonts w:hint="eastAsia"/>
        </w:rPr>
        <w:t>：</w:t>
      </w:r>
      <w:r w:rsidR="008C21A5">
        <w:rPr>
          <w:rFonts w:hint="eastAsia"/>
        </w:rPr>
        <w:t>上传的图片显示</w:t>
      </w:r>
      <w:r w:rsidR="008C4584">
        <w:rPr>
          <w:rFonts w:hint="eastAsia"/>
        </w:rPr>
        <w:t>；</w:t>
      </w:r>
    </w:p>
    <w:p w14:paraId="4CEB4CE2" w14:textId="77777777" w:rsidR="00301034" w:rsidRPr="00B67803" w:rsidRDefault="00DA1866" w:rsidP="00301034">
      <w:pPr>
        <w:ind w:left="1260"/>
        <w:rPr>
          <w:rFonts w:hint="eastAsia"/>
        </w:rPr>
      </w:pPr>
      <w:r>
        <w:rPr>
          <w:rFonts w:hint="eastAsia"/>
        </w:rPr>
        <w:t>图片名</w:t>
      </w:r>
      <w:r w:rsidR="00065F73">
        <w:rPr>
          <w:rFonts w:hint="eastAsia"/>
        </w:rPr>
        <w:t>：</w:t>
      </w:r>
      <w:r>
        <w:rPr>
          <w:rFonts w:hint="eastAsia"/>
        </w:rPr>
        <w:t>可手动修改；</w:t>
      </w:r>
    </w:p>
    <w:p w14:paraId="79F165C5" w14:textId="77777777" w:rsidR="00A043F3" w:rsidRDefault="00A043F3" w:rsidP="001778A9">
      <w:pPr>
        <w:numPr>
          <w:ilvl w:val="0"/>
          <w:numId w:val="9"/>
        </w:numPr>
        <w:rPr>
          <w:rFonts w:hint="eastAsia"/>
          <w:b/>
        </w:rPr>
      </w:pPr>
      <w:r w:rsidRPr="00462136">
        <w:rPr>
          <w:rFonts w:hint="eastAsia"/>
          <w:b/>
        </w:rPr>
        <w:t>估价</w:t>
      </w:r>
      <w:r>
        <w:rPr>
          <w:rFonts w:hint="eastAsia"/>
          <w:b/>
        </w:rPr>
        <w:t>方法</w:t>
      </w:r>
      <w:r w:rsidR="003B6F08">
        <w:rPr>
          <w:rFonts w:hint="eastAsia"/>
          <w:b/>
        </w:rPr>
        <w:t>计算</w:t>
      </w:r>
    </w:p>
    <w:p w14:paraId="3CDA3772" w14:textId="77777777" w:rsidR="00113850" w:rsidRPr="000125BF" w:rsidRDefault="00113850" w:rsidP="000125BF">
      <w:pPr>
        <w:numPr>
          <w:ilvl w:val="0"/>
          <w:numId w:val="36"/>
        </w:numPr>
        <w:rPr>
          <w:rFonts w:hint="eastAsia"/>
          <w:b/>
        </w:rPr>
      </w:pPr>
      <w:r w:rsidRPr="000125BF">
        <w:rPr>
          <w:rFonts w:hint="eastAsia"/>
          <w:b/>
        </w:rPr>
        <w:t>比较法</w:t>
      </w:r>
    </w:p>
    <w:p w14:paraId="1A8DD414" w14:textId="77777777" w:rsidR="007D2238" w:rsidRDefault="007D2238" w:rsidP="001778A9">
      <w:pPr>
        <w:numPr>
          <w:ilvl w:val="0"/>
          <w:numId w:val="33"/>
        </w:numPr>
        <w:rPr>
          <w:rFonts w:hint="eastAsia"/>
        </w:rPr>
      </w:pPr>
      <w:r>
        <w:rPr>
          <w:rFonts w:hint="eastAsia"/>
        </w:rPr>
        <w:t>列表信息</w:t>
      </w:r>
    </w:p>
    <w:tbl>
      <w:tblPr>
        <w:tblW w:w="0" w:type="auto"/>
        <w:tblInd w:w="1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4"/>
        <w:gridCol w:w="1134"/>
        <w:gridCol w:w="1276"/>
        <w:gridCol w:w="1276"/>
        <w:gridCol w:w="1240"/>
      </w:tblGrid>
      <w:tr w:rsidR="0012387F" w14:paraId="41CA8AE0" w14:textId="77777777" w:rsidTr="00947B78">
        <w:tc>
          <w:tcPr>
            <w:tcW w:w="2964" w:type="dxa"/>
          </w:tcPr>
          <w:p w14:paraId="4E0DB791" w14:textId="77777777" w:rsidR="00D06E7B" w:rsidRDefault="00D06E7B" w:rsidP="00D06E7B">
            <w:pPr>
              <w:rPr>
                <w:rFonts w:hint="eastAsia"/>
              </w:rPr>
            </w:pPr>
            <w:r>
              <w:rPr>
                <w:rFonts w:hint="eastAsia"/>
              </w:rPr>
              <w:t>项目名称</w:t>
            </w:r>
          </w:p>
        </w:tc>
        <w:tc>
          <w:tcPr>
            <w:tcW w:w="1134" w:type="dxa"/>
          </w:tcPr>
          <w:p w14:paraId="7F480745" w14:textId="77777777" w:rsidR="00D06E7B" w:rsidRDefault="00D06E7B" w:rsidP="00D06E7B">
            <w:pPr>
              <w:rPr>
                <w:rFonts w:hint="eastAsia"/>
              </w:rPr>
            </w:pPr>
            <w:r>
              <w:rPr>
                <w:rFonts w:hint="eastAsia"/>
              </w:rPr>
              <w:t>估价对象</w:t>
            </w:r>
          </w:p>
        </w:tc>
        <w:tc>
          <w:tcPr>
            <w:tcW w:w="1276" w:type="dxa"/>
          </w:tcPr>
          <w:p w14:paraId="094BDADB" w14:textId="77777777" w:rsidR="00D06E7B" w:rsidRDefault="00D06E7B" w:rsidP="00D06E7B">
            <w:pPr>
              <w:rPr>
                <w:rFonts w:hint="eastAsia"/>
              </w:rPr>
            </w:pPr>
            <w:r>
              <w:rPr>
                <w:rFonts w:hint="eastAsia"/>
              </w:rPr>
              <w:t>案例</w:t>
            </w:r>
            <w:r>
              <w:rPr>
                <w:rFonts w:hint="eastAsia"/>
              </w:rPr>
              <w:t>1</w:t>
            </w:r>
          </w:p>
        </w:tc>
        <w:tc>
          <w:tcPr>
            <w:tcW w:w="1276" w:type="dxa"/>
          </w:tcPr>
          <w:p w14:paraId="3E17AF8B" w14:textId="77777777" w:rsidR="00D06E7B" w:rsidRDefault="00D06E7B" w:rsidP="00D06E7B">
            <w:pPr>
              <w:rPr>
                <w:rFonts w:hint="eastAsia"/>
              </w:rPr>
            </w:pPr>
            <w:r>
              <w:rPr>
                <w:rFonts w:hint="eastAsia"/>
              </w:rPr>
              <w:t>案例</w:t>
            </w:r>
            <w:r>
              <w:rPr>
                <w:rFonts w:hint="eastAsia"/>
              </w:rPr>
              <w:t>2</w:t>
            </w:r>
          </w:p>
        </w:tc>
        <w:tc>
          <w:tcPr>
            <w:tcW w:w="1240" w:type="dxa"/>
          </w:tcPr>
          <w:p w14:paraId="2DB632E0" w14:textId="77777777" w:rsidR="00D06E7B" w:rsidRDefault="00D06E7B" w:rsidP="00D06E7B">
            <w:pPr>
              <w:rPr>
                <w:rFonts w:hint="eastAsia"/>
              </w:rPr>
            </w:pPr>
            <w:r>
              <w:rPr>
                <w:rFonts w:hint="eastAsia"/>
              </w:rPr>
              <w:t>案例</w:t>
            </w:r>
            <w:r>
              <w:rPr>
                <w:rFonts w:hint="eastAsia"/>
              </w:rPr>
              <w:t>3</w:t>
            </w:r>
          </w:p>
        </w:tc>
      </w:tr>
      <w:tr w:rsidR="0012387F" w14:paraId="35AE2D99" w14:textId="77777777" w:rsidTr="00947B78">
        <w:tc>
          <w:tcPr>
            <w:tcW w:w="2964" w:type="dxa"/>
          </w:tcPr>
          <w:p w14:paraId="123E8281" w14:textId="77777777" w:rsidR="00D06E7B" w:rsidRDefault="0012387F" w:rsidP="00D06E7B">
            <w:pPr>
              <w:rPr>
                <w:rFonts w:hint="eastAsia"/>
              </w:rPr>
            </w:pPr>
            <w:proofErr w:type="gramStart"/>
            <w:r>
              <w:rPr>
                <w:rFonts w:hint="eastAsia"/>
              </w:rPr>
              <w:t>座落</w:t>
            </w:r>
            <w:proofErr w:type="gramEnd"/>
          </w:p>
        </w:tc>
        <w:tc>
          <w:tcPr>
            <w:tcW w:w="1134" w:type="dxa"/>
          </w:tcPr>
          <w:p w14:paraId="03213B26" w14:textId="77777777" w:rsidR="00D06E7B" w:rsidRDefault="00D06E7B" w:rsidP="00D06E7B">
            <w:pPr>
              <w:rPr>
                <w:rFonts w:hint="eastAsia"/>
              </w:rPr>
            </w:pPr>
          </w:p>
        </w:tc>
        <w:tc>
          <w:tcPr>
            <w:tcW w:w="1276" w:type="dxa"/>
          </w:tcPr>
          <w:p w14:paraId="2CE6E1B2" w14:textId="77777777" w:rsidR="00D06E7B" w:rsidRDefault="00D06E7B" w:rsidP="00D06E7B">
            <w:pPr>
              <w:rPr>
                <w:rFonts w:hint="eastAsia"/>
              </w:rPr>
            </w:pPr>
          </w:p>
        </w:tc>
        <w:tc>
          <w:tcPr>
            <w:tcW w:w="1276" w:type="dxa"/>
          </w:tcPr>
          <w:p w14:paraId="306D28AF" w14:textId="77777777" w:rsidR="00D06E7B" w:rsidRDefault="00D06E7B" w:rsidP="00D06E7B">
            <w:pPr>
              <w:rPr>
                <w:rFonts w:hint="eastAsia"/>
              </w:rPr>
            </w:pPr>
          </w:p>
        </w:tc>
        <w:tc>
          <w:tcPr>
            <w:tcW w:w="1240" w:type="dxa"/>
          </w:tcPr>
          <w:p w14:paraId="66BE82D6" w14:textId="77777777" w:rsidR="00D06E7B" w:rsidRDefault="00D06E7B" w:rsidP="00D06E7B">
            <w:pPr>
              <w:rPr>
                <w:rFonts w:hint="eastAsia"/>
              </w:rPr>
            </w:pPr>
          </w:p>
        </w:tc>
      </w:tr>
      <w:tr w:rsidR="0012387F" w14:paraId="1C731453" w14:textId="77777777" w:rsidTr="00947B78">
        <w:tc>
          <w:tcPr>
            <w:tcW w:w="2964" w:type="dxa"/>
          </w:tcPr>
          <w:p w14:paraId="761828F6" w14:textId="77777777" w:rsidR="00D06E7B" w:rsidRDefault="0012387F" w:rsidP="0012387F">
            <w:pPr>
              <w:rPr>
                <w:rFonts w:hint="eastAsia"/>
              </w:rPr>
            </w:pPr>
            <w:r>
              <w:rPr>
                <w:rFonts w:hint="eastAsia"/>
              </w:rPr>
              <w:t>所属区域</w:t>
            </w:r>
          </w:p>
        </w:tc>
        <w:tc>
          <w:tcPr>
            <w:tcW w:w="1134" w:type="dxa"/>
          </w:tcPr>
          <w:p w14:paraId="17E8522A" w14:textId="77777777" w:rsidR="00D06E7B" w:rsidRDefault="00D06E7B" w:rsidP="00D06E7B">
            <w:pPr>
              <w:rPr>
                <w:rFonts w:hint="eastAsia"/>
              </w:rPr>
            </w:pPr>
          </w:p>
        </w:tc>
        <w:tc>
          <w:tcPr>
            <w:tcW w:w="1276" w:type="dxa"/>
          </w:tcPr>
          <w:p w14:paraId="46A4E535" w14:textId="77777777" w:rsidR="00D06E7B" w:rsidRDefault="00D06E7B" w:rsidP="00D06E7B">
            <w:pPr>
              <w:rPr>
                <w:rFonts w:hint="eastAsia"/>
              </w:rPr>
            </w:pPr>
          </w:p>
        </w:tc>
        <w:tc>
          <w:tcPr>
            <w:tcW w:w="1276" w:type="dxa"/>
          </w:tcPr>
          <w:p w14:paraId="3EF9F4D3" w14:textId="77777777" w:rsidR="00D06E7B" w:rsidRDefault="00D06E7B" w:rsidP="00D06E7B">
            <w:pPr>
              <w:rPr>
                <w:rFonts w:hint="eastAsia"/>
              </w:rPr>
            </w:pPr>
          </w:p>
        </w:tc>
        <w:tc>
          <w:tcPr>
            <w:tcW w:w="1240" w:type="dxa"/>
          </w:tcPr>
          <w:p w14:paraId="163222F0" w14:textId="77777777" w:rsidR="00D06E7B" w:rsidRDefault="00D06E7B" w:rsidP="00D06E7B">
            <w:pPr>
              <w:rPr>
                <w:rFonts w:hint="eastAsia"/>
              </w:rPr>
            </w:pPr>
          </w:p>
        </w:tc>
      </w:tr>
      <w:tr w:rsidR="0012387F" w14:paraId="3561E705" w14:textId="77777777" w:rsidTr="00947B78">
        <w:tc>
          <w:tcPr>
            <w:tcW w:w="2964" w:type="dxa"/>
          </w:tcPr>
          <w:p w14:paraId="05DF8468" w14:textId="77777777" w:rsidR="0012387F" w:rsidRDefault="0012387F" w:rsidP="001778A9">
            <w:pPr>
              <w:rPr>
                <w:rFonts w:hint="eastAsia"/>
              </w:rPr>
            </w:pPr>
            <w:r>
              <w:rPr>
                <w:rFonts w:hint="eastAsia"/>
              </w:rPr>
              <w:t>建筑外观（加载图片）</w:t>
            </w:r>
          </w:p>
        </w:tc>
        <w:tc>
          <w:tcPr>
            <w:tcW w:w="1134" w:type="dxa"/>
          </w:tcPr>
          <w:p w14:paraId="6AE72B7F" w14:textId="77777777" w:rsidR="0012387F" w:rsidRDefault="0012387F" w:rsidP="001778A9">
            <w:pPr>
              <w:rPr>
                <w:rFonts w:hint="eastAsia"/>
              </w:rPr>
            </w:pPr>
          </w:p>
        </w:tc>
        <w:tc>
          <w:tcPr>
            <w:tcW w:w="1276" w:type="dxa"/>
          </w:tcPr>
          <w:p w14:paraId="417C9D4D" w14:textId="77777777" w:rsidR="0012387F" w:rsidRDefault="0012387F" w:rsidP="001778A9">
            <w:pPr>
              <w:rPr>
                <w:rFonts w:hint="eastAsia"/>
              </w:rPr>
            </w:pPr>
          </w:p>
        </w:tc>
        <w:tc>
          <w:tcPr>
            <w:tcW w:w="1276" w:type="dxa"/>
          </w:tcPr>
          <w:p w14:paraId="64AB57AE" w14:textId="77777777" w:rsidR="0012387F" w:rsidRDefault="0012387F" w:rsidP="001778A9">
            <w:pPr>
              <w:rPr>
                <w:rFonts w:hint="eastAsia"/>
              </w:rPr>
            </w:pPr>
          </w:p>
        </w:tc>
        <w:tc>
          <w:tcPr>
            <w:tcW w:w="1240" w:type="dxa"/>
          </w:tcPr>
          <w:p w14:paraId="1C4F9DB5" w14:textId="77777777" w:rsidR="0012387F" w:rsidRDefault="0012387F" w:rsidP="001778A9">
            <w:pPr>
              <w:rPr>
                <w:rFonts w:hint="eastAsia"/>
              </w:rPr>
            </w:pPr>
          </w:p>
        </w:tc>
      </w:tr>
      <w:tr w:rsidR="0012387F" w14:paraId="0FA77033" w14:textId="77777777" w:rsidTr="00947B78">
        <w:tc>
          <w:tcPr>
            <w:tcW w:w="2964" w:type="dxa"/>
          </w:tcPr>
          <w:p w14:paraId="07E8827C" w14:textId="77777777" w:rsidR="0012387F" w:rsidRDefault="00611F12" w:rsidP="001778A9">
            <w:pPr>
              <w:rPr>
                <w:rFonts w:hint="eastAsia"/>
              </w:rPr>
            </w:pPr>
            <w:r>
              <w:rPr>
                <w:rFonts w:hint="eastAsia"/>
              </w:rPr>
              <w:t>用途</w:t>
            </w:r>
          </w:p>
        </w:tc>
        <w:tc>
          <w:tcPr>
            <w:tcW w:w="1134" w:type="dxa"/>
          </w:tcPr>
          <w:p w14:paraId="7DE29673" w14:textId="77777777" w:rsidR="0012387F" w:rsidRDefault="0012387F" w:rsidP="001778A9">
            <w:pPr>
              <w:rPr>
                <w:rFonts w:hint="eastAsia"/>
              </w:rPr>
            </w:pPr>
          </w:p>
        </w:tc>
        <w:tc>
          <w:tcPr>
            <w:tcW w:w="1276" w:type="dxa"/>
          </w:tcPr>
          <w:p w14:paraId="78B2BDF3" w14:textId="77777777" w:rsidR="0012387F" w:rsidRDefault="0012387F" w:rsidP="001778A9">
            <w:pPr>
              <w:rPr>
                <w:rFonts w:hint="eastAsia"/>
              </w:rPr>
            </w:pPr>
          </w:p>
        </w:tc>
        <w:tc>
          <w:tcPr>
            <w:tcW w:w="1276" w:type="dxa"/>
          </w:tcPr>
          <w:p w14:paraId="7C2DFCFF" w14:textId="77777777" w:rsidR="0012387F" w:rsidRDefault="0012387F" w:rsidP="001778A9">
            <w:pPr>
              <w:rPr>
                <w:rFonts w:hint="eastAsia"/>
              </w:rPr>
            </w:pPr>
          </w:p>
        </w:tc>
        <w:tc>
          <w:tcPr>
            <w:tcW w:w="1240" w:type="dxa"/>
          </w:tcPr>
          <w:p w14:paraId="0B4FCE3B" w14:textId="77777777" w:rsidR="0012387F" w:rsidRDefault="0012387F" w:rsidP="001778A9">
            <w:pPr>
              <w:rPr>
                <w:rFonts w:hint="eastAsia"/>
              </w:rPr>
            </w:pPr>
          </w:p>
        </w:tc>
      </w:tr>
      <w:tr w:rsidR="00611F12" w14:paraId="4B7EEE82" w14:textId="77777777" w:rsidTr="00947B78">
        <w:tc>
          <w:tcPr>
            <w:tcW w:w="2964" w:type="dxa"/>
          </w:tcPr>
          <w:p w14:paraId="258801F0" w14:textId="77777777" w:rsidR="00611F12" w:rsidRDefault="00611F12" w:rsidP="001778A9">
            <w:pPr>
              <w:rPr>
                <w:rFonts w:hint="eastAsia"/>
              </w:rPr>
            </w:pPr>
            <w:r>
              <w:rPr>
                <w:rFonts w:hint="eastAsia"/>
              </w:rPr>
              <w:t>交易日期</w:t>
            </w:r>
          </w:p>
        </w:tc>
        <w:tc>
          <w:tcPr>
            <w:tcW w:w="1134" w:type="dxa"/>
          </w:tcPr>
          <w:p w14:paraId="6DBF0A82" w14:textId="77777777" w:rsidR="00611F12" w:rsidRDefault="00611F12" w:rsidP="001778A9">
            <w:pPr>
              <w:rPr>
                <w:rFonts w:hint="eastAsia"/>
              </w:rPr>
            </w:pPr>
          </w:p>
        </w:tc>
        <w:tc>
          <w:tcPr>
            <w:tcW w:w="1276" w:type="dxa"/>
          </w:tcPr>
          <w:p w14:paraId="55031184" w14:textId="77777777" w:rsidR="00611F12" w:rsidRDefault="00611F12" w:rsidP="001778A9">
            <w:pPr>
              <w:rPr>
                <w:rFonts w:hint="eastAsia"/>
              </w:rPr>
            </w:pPr>
          </w:p>
        </w:tc>
        <w:tc>
          <w:tcPr>
            <w:tcW w:w="1276" w:type="dxa"/>
          </w:tcPr>
          <w:p w14:paraId="71C3CB31" w14:textId="77777777" w:rsidR="00611F12" w:rsidRDefault="00611F12" w:rsidP="001778A9">
            <w:pPr>
              <w:rPr>
                <w:rFonts w:hint="eastAsia"/>
              </w:rPr>
            </w:pPr>
          </w:p>
        </w:tc>
        <w:tc>
          <w:tcPr>
            <w:tcW w:w="1240" w:type="dxa"/>
          </w:tcPr>
          <w:p w14:paraId="7F57199F" w14:textId="77777777" w:rsidR="00611F12" w:rsidRDefault="00611F12" w:rsidP="001778A9">
            <w:pPr>
              <w:rPr>
                <w:rFonts w:hint="eastAsia"/>
              </w:rPr>
            </w:pPr>
          </w:p>
        </w:tc>
      </w:tr>
      <w:tr w:rsidR="00361827" w14:paraId="521E4D96" w14:textId="77777777" w:rsidTr="00950CB6">
        <w:tc>
          <w:tcPr>
            <w:tcW w:w="7890" w:type="dxa"/>
            <w:gridSpan w:val="5"/>
          </w:tcPr>
          <w:p w14:paraId="5F90D3E8" w14:textId="77777777" w:rsidR="00361827" w:rsidRDefault="00361827" w:rsidP="001778A9">
            <w:pPr>
              <w:rPr>
                <w:rFonts w:hint="eastAsia"/>
              </w:rPr>
            </w:pPr>
            <w:r>
              <w:rPr>
                <w:rFonts w:hint="eastAsia"/>
              </w:rPr>
              <w:t>每个</w:t>
            </w:r>
            <w:r w:rsidRPr="00855F11">
              <w:rPr>
                <w:rFonts w:hint="eastAsia"/>
              </w:rPr>
              <w:t>比较因素</w:t>
            </w:r>
            <w:r>
              <w:rPr>
                <w:rFonts w:hint="eastAsia"/>
              </w:rPr>
              <w:t>都需要</w:t>
            </w:r>
            <w:r>
              <w:rPr>
                <w:rFonts w:hint="eastAsia"/>
              </w:rPr>
              <w:t>4</w:t>
            </w:r>
            <w:r>
              <w:rPr>
                <w:rFonts w:hint="eastAsia"/>
              </w:rPr>
              <w:t>个要素进行说明</w:t>
            </w:r>
          </w:p>
        </w:tc>
      </w:tr>
      <w:tr w:rsidR="00611F12" w14:paraId="3DA46227" w14:textId="77777777" w:rsidTr="00947B78">
        <w:tc>
          <w:tcPr>
            <w:tcW w:w="2964" w:type="dxa"/>
          </w:tcPr>
          <w:p w14:paraId="6F935951" w14:textId="77777777" w:rsidR="00611F12" w:rsidRDefault="00281B68" w:rsidP="00361827">
            <w:pPr>
              <w:jc w:val="left"/>
              <w:rPr>
                <w:rFonts w:hint="eastAsia"/>
              </w:rPr>
            </w:pPr>
            <w:r>
              <w:rPr>
                <w:rFonts w:hint="eastAsia"/>
              </w:rPr>
              <w:t xml:space="preserve">    </w:t>
            </w:r>
            <w:r w:rsidR="006E75B7">
              <w:rPr>
                <w:rFonts w:hint="eastAsia"/>
              </w:rPr>
              <w:t>比较内容</w:t>
            </w:r>
          </w:p>
        </w:tc>
        <w:tc>
          <w:tcPr>
            <w:tcW w:w="1134" w:type="dxa"/>
          </w:tcPr>
          <w:p w14:paraId="02D672DD" w14:textId="77777777" w:rsidR="00611F12" w:rsidRDefault="00611F12" w:rsidP="001778A9">
            <w:pPr>
              <w:rPr>
                <w:rFonts w:hint="eastAsia"/>
              </w:rPr>
            </w:pPr>
          </w:p>
        </w:tc>
        <w:tc>
          <w:tcPr>
            <w:tcW w:w="1276" w:type="dxa"/>
          </w:tcPr>
          <w:p w14:paraId="7801341D" w14:textId="77777777" w:rsidR="00611F12" w:rsidRDefault="00611F12" w:rsidP="001778A9">
            <w:pPr>
              <w:rPr>
                <w:rFonts w:hint="eastAsia"/>
              </w:rPr>
            </w:pPr>
          </w:p>
        </w:tc>
        <w:tc>
          <w:tcPr>
            <w:tcW w:w="1276" w:type="dxa"/>
          </w:tcPr>
          <w:p w14:paraId="613946B4" w14:textId="77777777" w:rsidR="00611F12" w:rsidRDefault="00611F12" w:rsidP="001778A9">
            <w:pPr>
              <w:rPr>
                <w:rFonts w:hint="eastAsia"/>
              </w:rPr>
            </w:pPr>
          </w:p>
        </w:tc>
        <w:tc>
          <w:tcPr>
            <w:tcW w:w="1240" w:type="dxa"/>
          </w:tcPr>
          <w:p w14:paraId="6D5A560F" w14:textId="77777777" w:rsidR="00611F12" w:rsidRDefault="00611F12" w:rsidP="001778A9">
            <w:pPr>
              <w:rPr>
                <w:rFonts w:hint="eastAsia"/>
              </w:rPr>
            </w:pPr>
          </w:p>
        </w:tc>
      </w:tr>
      <w:tr w:rsidR="00611F12" w14:paraId="3FFE84DE" w14:textId="77777777" w:rsidTr="00947B78">
        <w:tc>
          <w:tcPr>
            <w:tcW w:w="2964" w:type="dxa"/>
          </w:tcPr>
          <w:p w14:paraId="665650CD" w14:textId="77777777" w:rsidR="00611F12" w:rsidRDefault="00281B68" w:rsidP="00281B68">
            <w:pPr>
              <w:jc w:val="left"/>
              <w:rPr>
                <w:rFonts w:hint="eastAsia"/>
              </w:rPr>
            </w:pPr>
            <w:r>
              <w:rPr>
                <w:rFonts w:hint="eastAsia"/>
              </w:rPr>
              <w:t xml:space="preserve">    </w:t>
            </w:r>
            <w:r>
              <w:rPr>
                <w:rFonts w:hint="eastAsia"/>
              </w:rPr>
              <w:t>评价</w:t>
            </w:r>
          </w:p>
        </w:tc>
        <w:tc>
          <w:tcPr>
            <w:tcW w:w="1134" w:type="dxa"/>
          </w:tcPr>
          <w:p w14:paraId="1866B220" w14:textId="77777777" w:rsidR="00611F12" w:rsidRDefault="00611F12" w:rsidP="001778A9">
            <w:pPr>
              <w:rPr>
                <w:rFonts w:hint="eastAsia"/>
              </w:rPr>
            </w:pPr>
          </w:p>
        </w:tc>
        <w:tc>
          <w:tcPr>
            <w:tcW w:w="1276" w:type="dxa"/>
          </w:tcPr>
          <w:p w14:paraId="36CC2D73" w14:textId="77777777" w:rsidR="00611F12" w:rsidRDefault="00611F12" w:rsidP="001778A9">
            <w:pPr>
              <w:rPr>
                <w:rFonts w:hint="eastAsia"/>
              </w:rPr>
            </w:pPr>
          </w:p>
        </w:tc>
        <w:tc>
          <w:tcPr>
            <w:tcW w:w="1276" w:type="dxa"/>
          </w:tcPr>
          <w:p w14:paraId="51F8549E" w14:textId="77777777" w:rsidR="00611F12" w:rsidRDefault="00611F12" w:rsidP="001778A9">
            <w:pPr>
              <w:rPr>
                <w:rFonts w:hint="eastAsia"/>
              </w:rPr>
            </w:pPr>
          </w:p>
        </w:tc>
        <w:tc>
          <w:tcPr>
            <w:tcW w:w="1240" w:type="dxa"/>
          </w:tcPr>
          <w:p w14:paraId="3ED301F2" w14:textId="77777777" w:rsidR="00611F12" w:rsidRDefault="00611F12" w:rsidP="001778A9">
            <w:pPr>
              <w:rPr>
                <w:rFonts w:hint="eastAsia"/>
              </w:rPr>
            </w:pPr>
          </w:p>
        </w:tc>
      </w:tr>
      <w:tr w:rsidR="002C0318" w14:paraId="17E693D7" w14:textId="77777777" w:rsidTr="00947B78">
        <w:tc>
          <w:tcPr>
            <w:tcW w:w="2964" w:type="dxa"/>
          </w:tcPr>
          <w:p w14:paraId="223C1E54" w14:textId="77777777" w:rsidR="002C0318" w:rsidRDefault="00281B68" w:rsidP="00281B68">
            <w:pPr>
              <w:jc w:val="left"/>
              <w:rPr>
                <w:rFonts w:hint="eastAsia"/>
              </w:rPr>
            </w:pPr>
            <w:r>
              <w:rPr>
                <w:rFonts w:hint="eastAsia"/>
              </w:rPr>
              <w:t xml:space="preserve">    </w:t>
            </w:r>
            <w:r>
              <w:rPr>
                <w:rFonts w:hint="eastAsia"/>
              </w:rPr>
              <w:t>修正值</w:t>
            </w:r>
          </w:p>
        </w:tc>
        <w:tc>
          <w:tcPr>
            <w:tcW w:w="1134" w:type="dxa"/>
          </w:tcPr>
          <w:p w14:paraId="776442A5" w14:textId="77777777" w:rsidR="002C0318" w:rsidRDefault="002C0318" w:rsidP="001778A9">
            <w:pPr>
              <w:rPr>
                <w:rFonts w:hint="eastAsia"/>
              </w:rPr>
            </w:pPr>
          </w:p>
        </w:tc>
        <w:tc>
          <w:tcPr>
            <w:tcW w:w="1276" w:type="dxa"/>
          </w:tcPr>
          <w:p w14:paraId="5C5DB4BE" w14:textId="77777777" w:rsidR="002C0318" w:rsidRDefault="002C0318" w:rsidP="001778A9">
            <w:pPr>
              <w:rPr>
                <w:rFonts w:hint="eastAsia"/>
              </w:rPr>
            </w:pPr>
          </w:p>
        </w:tc>
        <w:tc>
          <w:tcPr>
            <w:tcW w:w="1276" w:type="dxa"/>
          </w:tcPr>
          <w:p w14:paraId="11EBC028" w14:textId="77777777" w:rsidR="002C0318" w:rsidRDefault="002C0318" w:rsidP="001778A9">
            <w:pPr>
              <w:rPr>
                <w:rFonts w:hint="eastAsia"/>
              </w:rPr>
            </w:pPr>
          </w:p>
        </w:tc>
        <w:tc>
          <w:tcPr>
            <w:tcW w:w="1240" w:type="dxa"/>
          </w:tcPr>
          <w:p w14:paraId="1C377DEC" w14:textId="77777777" w:rsidR="002C0318" w:rsidRDefault="002C0318" w:rsidP="001778A9">
            <w:pPr>
              <w:rPr>
                <w:rFonts w:hint="eastAsia"/>
              </w:rPr>
            </w:pPr>
          </w:p>
        </w:tc>
      </w:tr>
      <w:tr w:rsidR="002C0318" w14:paraId="38678C58" w14:textId="77777777" w:rsidTr="00947B78">
        <w:tc>
          <w:tcPr>
            <w:tcW w:w="2964" w:type="dxa"/>
          </w:tcPr>
          <w:p w14:paraId="03C24F10" w14:textId="77777777" w:rsidR="002C0318" w:rsidRDefault="00281B68" w:rsidP="00281B68">
            <w:pPr>
              <w:jc w:val="left"/>
              <w:rPr>
                <w:rFonts w:hint="eastAsia"/>
              </w:rPr>
            </w:pPr>
            <w:r>
              <w:rPr>
                <w:rFonts w:hint="eastAsia"/>
              </w:rPr>
              <w:t xml:space="preserve">    </w:t>
            </w:r>
            <w:r w:rsidR="006550B9">
              <w:rPr>
                <w:rFonts w:hint="eastAsia"/>
              </w:rPr>
              <w:t>修正</w:t>
            </w:r>
            <w:r>
              <w:rPr>
                <w:rFonts w:hint="eastAsia"/>
              </w:rPr>
              <w:t>说明</w:t>
            </w:r>
          </w:p>
        </w:tc>
        <w:tc>
          <w:tcPr>
            <w:tcW w:w="1134" w:type="dxa"/>
          </w:tcPr>
          <w:p w14:paraId="505FD5E1" w14:textId="77777777" w:rsidR="002C0318" w:rsidRDefault="002C0318" w:rsidP="001778A9">
            <w:pPr>
              <w:rPr>
                <w:rFonts w:hint="eastAsia"/>
              </w:rPr>
            </w:pPr>
          </w:p>
        </w:tc>
        <w:tc>
          <w:tcPr>
            <w:tcW w:w="1276" w:type="dxa"/>
          </w:tcPr>
          <w:p w14:paraId="079CF401" w14:textId="77777777" w:rsidR="002C0318" w:rsidRDefault="002C0318" w:rsidP="001778A9">
            <w:pPr>
              <w:rPr>
                <w:rFonts w:hint="eastAsia"/>
              </w:rPr>
            </w:pPr>
          </w:p>
        </w:tc>
        <w:tc>
          <w:tcPr>
            <w:tcW w:w="1276" w:type="dxa"/>
          </w:tcPr>
          <w:p w14:paraId="2B4986FB" w14:textId="77777777" w:rsidR="002C0318" w:rsidRDefault="002C0318" w:rsidP="001778A9">
            <w:pPr>
              <w:rPr>
                <w:rFonts w:hint="eastAsia"/>
              </w:rPr>
            </w:pPr>
          </w:p>
        </w:tc>
        <w:tc>
          <w:tcPr>
            <w:tcW w:w="1240" w:type="dxa"/>
          </w:tcPr>
          <w:p w14:paraId="3ECC2300" w14:textId="77777777" w:rsidR="002C0318" w:rsidRDefault="002C0318" w:rsidP="001778A9">
            <w:pPr>
              <w:rPr>
                <w:rFonts w:hint="eastAsia"/>
              </w:rPr>
            </w:pPr>
          </w:p>
        </w:tc>
      </w:tr>
      <w:tr w:rsidR="003C2C4A" w14:paraId="00078E12" w14:textId="77777777" w:rsidTr="00950CB6">
        <w:tc>
          <w:tcPr>
            <w:tcW w:w="2964" w:type="dxa"/>
          </w:tcPr>
          <w:p w14:paraId="777FE189" w14:textId="77777777" w:rsidR="003C2C4A" w:rsidRDefault="003C2C4A" w:rsidP="00950CB6">
            <w:pPr>
              <w:jc w:val="left"/>
              <w:rPr>
                <w:rFonts w:hint="eastAsia"/>
              </w:rPr>
            </w:pPr>
            <w:r>
              <w:rPr>
                <w:rFonts w:hint="eastAsia"/>
              </w:rPr>
              <w:t>权重</w:t>
            </w:r>
          </w:p>
        </w:tc>
        <w:tc>
          <w:tcPr>
            <w:tcW w:w="1134" w:type="dxa"/>
          </w:tcPr>
          <w:p w14:paraId="7FFC2F3D" w14:textId="77777777" w:rsidR="003C2C4A" w:rsidRDefault="003C2C4A" w:rsidP="00950CB6">
            <w:pPr>
              <w:rPr>
                <w:rFonts w:hint="eastAsia"/>
              </w:rPr>
            </w:pPr>
          </w:p>
        </w:tc>
        <w:tc>
          <w:tcPr>
            <w:tcW w:w="1276" w:type="dxa"/>
          </w:tcPr>
          <w:p w14:paraId="08AD3BB6" w14:textId="77777777" w:rsidR="003C2C4A" w:rsidRDefault="003C2C4A" w:rsidP="00950CB6">
            <w:pPr>
              <w:rPr>
                <w:rFonts w:hint="eastAsia"/>
              </w:rPr>
            </w:pPr>
          </w:p>
        </w:tc>
        <w:tc>
          <w:tcPr>
            <w:tcW w:w="1276" w:type="dxa"/>
          </w:tcPr>
          <w:p w14:paraId="78D87507" w14:textId="77777777" w:rsidR="003C2C4A" w:rsidRDefault="003C2C4A" w:rsidP="00950CB6">
            <w:pPr>
              <w:rPr>
                <w:rFonts w:hint="eastAsia"/>
              </w:rPr>
            </w:pPr>
          </w:p>
        </w:tc>
        <w:tc>
          <w:tcPr>
            <w:tcW w:w="1240" w:type="dxa"/>
          </w:tcPr>
          <w:p w14:paraId="230E8B6D" w14:textId="77777777" w:rsidR="003C2C4A" w:rsidRDefault="003C2C4A" w:rsidP="00950CB6">
            <w:pPr>
              <w:rPr>
                <w:rFonts w:hint="eastAsia"/>
              </w:rPr>
            </w:pPr>
          </w:p>
        </w:tc>
      </w:tr>
      <w:tr w:rsidR="00860A65" w14:paraId="16688132" w14:textId="77777777" w:rsidTr="00950CB6">
        <w:tc>
          <w:tcPr>
            <w:tcW w:w="2964" w:type="dxa"/>
            <w:tcBorders>
              <w:top w:val="single" w:sz="4" w:space="0" w:color="auto"/>
              <w:left w:val="single" w:sz="4" w:space="0" w:color="auto"/>
              <w:bottom w:val="single" w:sz="4" w:space="0" w:color="auto"/>
              <w:right w:val="single" w:sz="4" w:space="0" w:color="auto"/>
            </w:tcBorders>
          </w:tcPr>
          <w:p w14:paraId="3CE2083B" w14:textId="77777777" w:rsidR="00860A65" w:rsidRDefault="00860A65" w:rsidP="00950CB6">
            <w:pPr>
              <w:jc w:val="left"/>
              <w:rPr>
                <w:rFonts w:hint="eastAsia"/>
              </w:rPr>
            </w:pPr>
            <w:r>
              <w:rPr>
                <w:rFonts w:hint="eastAsia"/>
              </w:rPr>
              <w:t>评估结果</w:t>
            </w:r>
          </w:p>
        </w:tc>
        <w:tc>
          <w:tcPr>
            <w:tcW w:w="1134" w:type="dxa"/>
            <w:tcBorders>
              <w:top w:val="single" w:sz="4" w:space="0" w:color="auto"/>
              <w:left w:val="single" w:sz="4" w:space="0" w:color="auto"/>
              <w:bottom w:val="single" w:sz="4" w:space="0" w:color="auto"/>
              <w:right w:val="single" w:sz="4" w:space="0" w:color="auto"/>
            </w:tcBorders>
          </w:tcPr>
          <w:p w14:paraId="4662820C" w14:textId="77777777" w:rsidR="00860A65" w:rsidRDefault="00860A65" w:rsidP="00950CB6">
            <w:pPr>
              <w:rPr>
                <w:rFonts w:hint="eastAsia"/>
              </w:rPr>
            </w:pPr>
          </w:p>
        </w:tc>
        <w:tc>
          <w:tcPr>
            <w:tcW w:w="3792" w:type="dxa"/>
            <w:gridSpan w:val="3"/>
            <w:tcBorders>
              <w:top w:val="single" w:sz="4" w:space="0" w:color="auto"/>
              <w:left w:val="single" w:sz="4" w:space="0" w:color="auto"/>
              <w:bottom w:val="single" w:sz="4" w:space="0" w:color="auto"/>
              <w:right w:val="single" w:sz="4" w:space="0" w:color="auto"/>
            </w:tcBorders>
          </w:tcPr>
          <w:p w14:paraId="4C23D9D4" w14:textId="77777777" w:rsidR="00860A65" w:rsidRDefault="00860A65" w:rsidP="00950CB6">
            <w:pPr>
              <w:rPr>
                <w:rFonts w:hint="eastAsia"/>
              </w:rPr>
            </w:pPr>
          </w:p>
        </w:tc>
      </w:tr>
    </w:tbl>
    <w:p w14:paraId="42311336" w14:textId="77777777" w:rsidR="009D6031" w:rsidRDefault="003C2C4A" w:rsidP="0060383C">
      <w:pPr>
        <w:ind w:leftChars="300" w:left="630"/>
        <w:rPr>
          <w:rFonts w:hint="eastAsia"/>
        </w:rPr>
      </w:pPr>
      <w:r>
        <w:rPr>
          <w:rFonts w:hint="eastAsia"/>
        </w:rPr>
        <w:t xml:space="preserve">         </w:t>
      </w:r>
      <w:r w:rsidR="00855F11" w:rsidRPr="00855F11">
        <w:rPr>
          <w:rFonts w:hint="eastAsia"/>
        </w:rPr>
        <w:t>比较因素</w:t>
      </w:r>
      <w:r w:rsidR="00855F11">
        <w:rPr>
          <w:rFonts w:hint="eastAsia"/>
        </w:rPr>
        <w:t>如下图</w:t>
      </w:r>
      <w:r w:rsidR="001D2CF9">
        <w:rPr>
          <w:rFonts w:hint="eastAsia"/>
        </w:rPr>
        <w:t>所示</w:t>
      </w:r>
      <w:r w:rsidR="00C3332E">
        <w:rPr>
          <w:rFonts w:hint="eastAsia"/>
        </w:rPr>
        <w:t>（图例</w:t>
      </w:r>
      <w:r w:rsidR="00C3332E">
        <w:rPr>
          <w:rFonts w:hint="eastAsia"/>
        </w:rPr>
        <w:t>2</w:t>
      </w:r>
      <w:r w:rsidR="00C3332E">
        <w:rPr>
          <w:rFonts w:hint="eastAsia"/>
        </w:rPr>
        <w:t>）</w:t>
      </w:r>
      <w:r w:rsidR="009D6031">
        <w:rPr>
          <w:rFonts w:hint="eastAsia"/>
        </w:rPr>
        <w:t>：</w:t>
      </w:r>
    </w:p>
    <w:p w14:paraId="6FBAD35C" w14:textId="77777777" w:rsidR="00361827" w:rsidRDefault="001D2CF9" w:rsidP="009D6031">
      <w:pPr>
        <w:numPr>
          <w:ilvl w:val="0"/>
          <w:numId w:val="35"/>
        </w:numPr>
        <w:rPr>
          <w:rFonts w:hint="eastAsia"/>
        </w:rPr>
      </w:pPr>
      <w:r>
        <w:rPr>
          <w:rFonts w:hint="eastAsia"/>
        </w:rPr>
        <w:t>根据不同的用途，因素也不相同</w:t>
      </w:r>
      <w:r w:rsidR="009D6031">
        <w:rPr>
          <w:rFonts w:hint="eastAsia"/>
        </w:rPr>
        <w:t>；</w:t>
      </w:r>
    </w:p>
    <w:p w14:paraId="6D4B5AF8" w14:textId="77777777" w:rsidR="006132CD" w:rsidRDefault="008B5247" w:rsidP="009D6031">
      <w:pPr>
        <w:numPr>
          <w:ilvl w:val="0"/>
          <w:numId w:val="35"/>
        </w:numPr>
        <w:rPr>
          <w:rFonts w:hint="eastAsia"/>
        </w:rPr>
      </w:pPr>
      <w:ins w:id="436" w:author="LL" w:date="2017-08-04T10:14:00Z">
        <w:r>
          <w:rPr>
            <w:rFonts w:hint="eastAsia"/>
          </w:rPr>
          <w:t>交易情况修正、市场情况修正、</w:t>
        </w:r>
      </w:ins>
      <w:r w:rsidR="006132CD">
        <w:rPr>
          <w:rFonts w:hint="eastAsia"/>
        </w:rPr>
        <w:t>区位状况、实物状况、权益状况会有调整值小计和调整系统；</w:t>
      </w:r>
    </w:p>
    <w:p w14:paraId="7EEDC12B" w14:textId="77777777" w:rsidR="00113850" w:rsidRDefault="00BB21D6" w:rsidP="00C3332E">
      <w:pPr>
        <w:ind w:leftChars="300" w:left="630"/>
        <w:jc w:val="center"/>
        <w:rPr>
          <w:rFonts w:hint="eastAsia"/>
        </w:rPr>
      </w:pPr>
      <w:r>
        <w:rPr>
          <w:rFonts w:hint="eastAsia"/>
        </w:rPr>
        <w:pict w14:anchorId="5F3A250D">
          <v:shape id="_x0000_i1026" type="#_x0000_t75" style="width:400pt;height:252.5pt">
            <v:imagedata r:id="rId14" o:title=""/>
          </v:shape>
        </w:pict>
      </w:r>
      <w:r>
        <w:rPr>
          <w:rFonts w:hint="eastAsia"/>
        </w:rPr>
        <w:t>(</w:t>
      </w:r>
      <w:r w:rsidR="00C3332E">
        <w:rPr>
          <w:rFonts w:hint="eastAsia"/>
        </w:rPr>
        <w:t>图例</w:t>
      </w:r>
      <w:r w:rsidR="00C3332E">
        <w:rPr>
          <w:rFonts w:hint="eastAsia"/>
        </w:rPr>
        <w:t>2</w:t>
      </w:r>
      <w:r>
        <w:rPr>
          <w:rFonts w:hint="eastAsia"/>
        </w:rPr>
        <w:t>)</w:t>
      </w:r>
    </w:p>
    <w:p w14:paraId="0218902D" w14:textId="77777777" w:rsidR="007D2238" w:rsidRDefault="007D2238" w:rsidP="001778A9">
      <w:pPr>
        <w:numPr>
          <w:ilvl w:val="0"/>
          <w:numId w:val="33"/>
        </w:numPr>
        <w:rPr>
          <w:rFonts w:hint="eastAsia"/>
        </w:rPr>
      </w:pPr>
      <w:r>
        <w:rPr>
          <w:rFonts w:hint="eastAsia"/>
        </w:rPr>
        <w:t>控制点</w:t>
      </w:r>
    </w:p>
    <w:p w14:paraId="035FC413" w14:textId="77777777" w:rsidR="007D2238" w:rsidRDefault="007D2238" w:rsidP="009F0D37">
      <w:pPr>
        <w:numPr>
          <w:ilvl w:val="0"/>
          <w:numId w:val="34"/>
        </w:numPr>
        <w:rPr>
          <w:rFonts w:hint="eastAsia"/>
        </w:rPr>
      </w:pPr>
      <w:r>
        <w:rPr>
          <w:rFonts w:hint="eastAsia"/>
        </w:rPr>
        <w:t>选择三个案例进行比较，如无可选案例可自行新增；</w:t>
      </w:r>
    </w:p>
    <w:p w14:paraId="0BF1C973" w14:textId="77777777" w:rsidR="007D2238" w:rsidRDefault="009F0D37" w:rsidP="009F0D37">
      <w:pPr>
        <w:numPr>
          <w:ilvl w:val="0"/>
          <w:numId w:val="34"/>
        </w:numPr>
        <w:rPr>
          <w:rFonts w:hint="eastAsia"/>
        </w:rPr>
      </w:pPr>
      <w:r>
        <w:rPr>
          <w:rFonts w:hint="eastAsia"/>
        </w:rPr>
        <w:t>录入完的资料可保存为案例；</w:t>
      </w:r>
    </w:p>
    <w:p w14:paraId="55CA0242" w14:textId="77777777" w:rsidR="00603744" w:rsidRPr="00603744" w:rsidRDefault="00603744" w:rsidP="00603744">
      <w:pPr>
        <w:numPr>
          <w:ilvl w:val="0"/>
          <w:numId w:val="34"/>
        </w:numPr>
        <w:rPr>
          <w:rFonts w:hint="eastAsia"/>
          <w:color w:val="FF0000"/>
        </w:rPr>
      </w:pPr>
      <w:r w:rsidRPr="00603744">
        <w:rPr>
          <w:rFonts w:hint="eastAsia"/>
          <w:color w:val="FF0000"/>
        </w:rPr>
        <w:t>不允许选择重复案例</w:t>
      </w:r>
      <w:ins w:id="437" w:author="LL" w:date="2017-08-04T10:14:00Z">
        <w:r w:rsidR="0042001F">
          <w:rPr>
            <w:rFonts w:hint="eastAsia"/>
            <w:color w:val="FF0000"/>
          </w:rPr>
          <w:t>；</w:t>
        </w:r>
      </w:ins>
    </w:p>
    <w:p w14:paraId="41C58D1D" w14:textId="39E7542A" w:rsidR="00603744" w:rsidRPr="00603744" w:rsidRDefault="00603744" w:rsidP="009F0D37">
      <w:pPr>
        <w:numPr>
          <w:ilvl w:val="0"/>
          <w:numId w:val="34"/>
        </w:numPr>
        <w:rPr>
          <w:rFonts w:hint="eastAsia"/>
          <w:color w:val="FF0000"/>
        </w:rPr>
      </w:pPr>
      <w:r w:rsidRPr="00603744">
        <w:rPr>
          <w:rFonts w:hint="eastAsia"/>
          <w:color w:val="FF0000"/>
        </w:rPr>
        <w:t>对可比实例的修正，单项不得超过</w:t>
      </w:r>
      <w:r w:rsidRPr="00603744">
        <w:rPr>
          <w:rFonts w:hint="eastAsia"/>
          <w:color w:val="FF0000"/>
        </w:rPr>
        <w:t>20%</w:t>
      </w:r>
      <w:del w:id="438" w:author="LL" w:date="2017-08-04T10:14:00Z">
        <w:r w:rsidR="00A37C4F">
          <w:rPr>
            <w:rFonts w:hint="eastAsia"/>
            <w:color w:val="FF0000"/>
          </w:rPr>
          <w:delText>，</w:delText>
        </w:r>
      </w:del>
      <w:ins w:id="439" w:author="LL" w:date="2017-08-04T10:14:00Z">
        <w:r w:rsidR="00686BD7">
          <w:rPr>
            <w:rFonts w:hint="eastAsia"/>
            <w:color w:val="FF0000"/>
          </w:rPr>
          <w:t>（即各单项调整不超过±</w:t>
        </w:r>
        <w:r w:rsidR="00686BD7">
          <w:rPr>
            <w:rFonts w:hint="eastAsia"/>
            <w:color w:val="FF0000"/>
          </w:rPr>
          <w:t>20%</w:t>
        </w:r>
        <w:r w:rsidR="00686BD7">
          <w:rPr>
            <w:rFonts w:hint="eastAsia"/>
            <w:color w:val="FF0000"/>
          </w:rPr>
          <w:t>），</w:t>
        </w:r>
      </w:ins>
      <w:r w:rsidRPr="00603744">
        <w:rPr>
          <w:rFonts w:hint="eastAsia"/>
          <w:color w:val="FF0000"/>
        </w:rPr>
        <w:t>综合</w:t>
      </w:r>
      <w:ins w:id="440" w:author="LL" w:date="2017-08-04T10:14:00Z">
        <w:r w:rsidR="00686BD7">
          <w:rPr>
            <w:rFonts w:hint="eastAsia"/>
            <w:color w:val="FF0000"/>
          </w:rPr>
          <w:t>（</w:t>
        </w:r>
        <w:r w:rsidR="008B5247" w:rsidRPr="008B5247">
          <w:rPr>
            <w:rFonts w:hint="eastAsia"/>
            <w:color w:val="FF0000"/>
          </w:rPr>
          <w:t>交易情况修正×市场情况修正×区位状况×实物状况×权益状况</w:t>
        </w:r>
        <w:r w:rsidR="00686BD7">
          <w:rPr>
            <w:rFonts w:hint="eastAsia"/>
            <w:color w:val="FF0000"/>
          </w:rPr>
          <w:t>）</w:t>
        </w:r>
      </w:ins>
      <w:r w:rsidRPr="00603744">
        <w:rPr>
          <w:rFonts w:hint="eastAsia"/>
          <w:color w:val="FF0000"/>
        </w:rPr>
        <w:t>不得超过</w:t>
      </w:r>
      <w:r w:rsidRPr="00603744">
        <w:rPr>
          <w:rFonts w:hint="eastAsia"/>
          <w:color w:val="FF0000"/>
        </w:rPr>
        <w:t>30%</w:t>
      </w:r>
      <w:ins w:id="441" w:author="LL" w:date="2017-08-04T10:14:00Z">
        <w:r w:rsidRPr="00603744">
          <w:rPr>
            <w:rFonts w:hint="eastAsia"/>
            <w:color w:val="FF0000"/>
          </w:rPr>
          <w:t>；</w:t>
        </w:r>
      </w:ins>
    </w:p>
    <w:p w14:paraId="52C371D1" w14:textId="77777777" w:rsidR="00113850" w:rsidRDefault="00113850" w:rsidP="000125BF">
      <w:pPr>
        <w:numPr>
          <w:ilvl w:val="0"/>
          <w:numId w:val="36"/>
        </w:numPr>
        <w:rPr>
          <w:rFonts w:hint="eastAsia"/>
          <w:b/>
        </w:rPr>
      </w:pPr>
      <w:r w:rsidRPr="000125BF">
        <w:rPr>
          <w:rFonts w:hint="eastAsia"/>
          <w:b/>
        </w:rPr>
        <w:t>收益法</w:t>
      </w:r>
    </w:p>
    <w:p w14:paraId="2EF2486D" w14:textId="77777777" w:rsidR="00C14DB2" w:rsidRPr="00C14DB2" w:rsidRDefault="00C14DB2" w:rsidP="00C14DB2">
      <w:pPr>
        <w:ind w:left="1260"/>
        <w:rPr>
          <w:rFonts w:hint="eastAsia"/>
        </w:rPr>
      </w:pPr>
      <w:r>
        <w:rPr>
          <w:rFonts w:hint="eastAsia"/>
        </w:rPr>
        <w:t>目前实现“</w:t>
      </w:r>
      <w:r w:rsidRPr="00C14DB2">
        <w:rPr>
          <w:rFonts w:hint="eastAsia"/>
        </w:rPr>
        <w:t>持有加转售收益法（引用比较法结果）</w:t>
      </w:r>
      <w:r>
        <w:rPr>
          <w:rFonts w:hint="eastAsia"/>
        </w:rPr>
        <w:t>”；</w:t>
      </w:r>
    </w:p>
    <w:p w14:paraId="1FD14DD9" w14:textId="77777777" w:rsidR="00113850" w:rsidRDefault="00CD0BF9" w:rsidP="000125BF">
      <w:pPr>
        <w:numPr>
          <w:ilvl w:val="0"/>
          <w:numId w:val="37"/>
        </w:numPr>
        <w:rPr>
          <w:rFonts w:hint="eastAsia"/>
        </w:rPr>
      </w:pPr>
      <w:r>
        <w:rPr>
          <w:rFonts w:hint="eastAsia"/>
        </w:rPr>
        <w:t>界面内容</w:t>
      </w:r>
    </w:p>
    <w:p w14:paraId="3BA445EA" w14:textId="77777777" w:rsidR="00CD0BF9" w:rsidRDefault="00CD0BF9" w:rsidP="00CD0BF9">
      <w:pPr>
        <w:ind w:left="1680"/>
        <w:rPr>
          <w:rFonts w:hint="eastAsia"/>
        </w:rPr>
      </w:pPr>
      <w:r>
        <w:rPr>
          <w:rFonts w:hint="eastAsia"/>
        </w:rPr>
        <w:t>月租金：元</w:t>
      </w:r>
      <w:r>
        <w:rPr>
          <w:rFonts w:hint="eastAsia"/>
        </w:rPr>
        <w:t>/</w:t>
      </w:r>
      <w:r>
        <w:rPr>
          <w:rFonts w:hint="eastAsia"/>
        </w:rPr>
        <w:t>平米，通过比租金比较法计算出；</w:t>
      </w:r>
      <w:r w:rsidR="00CD5385">
        <w:rPr>
          <w:rFonts w:hint="eastAsia"/>
        </w:rPr>
        <w:t>（参考</w:t>
      </w:r>
      <w:r w:rsidR="00E40992">
        <w:rPr>
          <w:rFonts w:hint="eastAsia"/>
        </w:rPr>
        <w:t>（图例</w:t>
      </w:r>
      <w:r w:rsidR="00E40992">
        <w:rPr>
          <w:rFonts w:hint="eastAsia"/>
        </w:rPr>
        <w:t>3</w:t>
      </w:r>
      <w:r w:rsidR="00E40992">
        <w:rPr>
          <w:rFonts w:hint="eastAsia"/>
        </w:rPr>
        <w:t>）</w:t>
      </w:r>
      <w:r w:rsidR="00CD5385">
        <w:rPr>
          <w:rFonts w:hint="eastAsia"/>
        </w:rPr>
        <w:t>）</w:t>
      </w:r>
    </w:p>
    <w:p w14:paraId="281AF1CF" w14:textId="77777777" w:rsidR="00CD0BF9" w:rsidRDefault="00CD0BF9" w:rsidP="00CD0BF9">
      <w:pPr>
        <w:ind w:left="1680"/>
        <w:rPr>
          <w:rFonts w:hint="eastAsia"/>
        </w:rPr>
      </w:pPr>
      <w:r>
        <w:rPr>
          <w:rFonts w:hint="eastAsia"/>
        </w:rPr>
        <w:t>估值结果：</w:t>
      </w:r>
      <w:r w:rsidR="003523CC">
        <w:rPr>
          <w:rFonts w:hint="eastAsia"/>
        </w:rPr>
        <w:t>通过比租金比较法计算出</w:t>
      </w:r>
      <w:r w:rsidR="00A13752">
        <w:rPr>
          <w:rFonts w:hint="eastAsia"/>
        </w:rPr>
        <w:t>；</w:t>
      </w:r>
    </w:p>
    <w:p w14:paraId="2CBB56D6" w14:textId="77777777" w:rsidR="00506327" w:rsidRDefault="00CD5385" w:rsidP="00BB21D6">
      <w:pPr>
        <w:ind w:leftChars="400" w:left="840"/>
        <w:jc w:val="center"/>
        <w:rPr>
          <w:rFonts w:hint="eastAsia"/>
        </w:rPr>
      </w:pPr>
      <w:r>
        <w:rPr>
          <w:rFonts w:hint="eastAsia"/>
        </w:rPr>
        <w:pict w14:anchorId="54AC589C">
          <v:shape id="_x0000_i1027" type="#_x0000_t75" style="width:441.5pt;height:265.5pt">
            <v:imagedata r:id="rId15" o:title=""/>
          </v:shape>
        </w:pict>
      </w:r>
      <w:r w:rsidR="00BB21D6">
        <w:rPr>
          <w:rFonts w:hint="eastAsia"/>
        </w:rPr>
        <w:t>（图例</w:t>
      </w:r>
      <w:r w:rsidR="00BB21D6">
        <w:rPr>
          <w:rFonts w:hint="eastAsia"/>
        </w:rPr>
        <w:t>3</w:t>
      </w:r>
      <w:r w:rsidR="00BB21D6">
        <w:rPr>
          <w:rFonts w:hint="eastAsia"/>
        </w:rPr>
        <w:t>）</w:t>
      </w:r>
    </w:p>
    <w:p w14:paraId="29FF11E8" w14:textId="77777777" w:rsidR="00B0555B" w:rsidRDefault="00B0555B" w:rsidP="00B0555B">
      <w:pPr>
        <w:ind w:leftChars="400" w:left="840"/>
        <w:rPr>
          <w:rFonts w:hint="eastAsia"/>
        </w:rPr>
      </w:pPr>
      <w:r>
        <w:rPr>
          <w:rFonts w:hint="eastAsia"/>
        </w:rPr>
        <w:t xml:space="preserve">     </w:t>
      </w:r>
      <w:r>
        <w:rPr>
          <w:rFonts w:hint="eastAsia"/>
        </w:rPr>
        <w:t>收益法计算</w:t>
      </w:r>
      <w:r w:rsidR="00AD4CFC">
        <w:rPr>
          <w:rFonts w:hint="eastAsia"/>
        </w:rPr>
        <w:t>设置参见（图例</w:t>
      </w:r>
      <w:r w:rsidR="00AD4CFC">
        <w:rPr>
          <w:rFonts w:hint="eastAsia"/>
        </w:rPr>
        <w:t>4</w:t>
      </w:r>
      <w:r w:rsidR="00AD4CFC">
        <w:rPr>
          <w:rFonts w:hint="eastAsia"/>
        </w:rPr>
        <w:t>），其中各种税率的取数参见（图例</w:t>
      </w:r>
      <w:r w:rsidR="00AD4CFC">
        <w:rPr>
          <w:rFonts w:hint="eastAsia"/>
        </w:rPr>
        <w:t>5</w:t>
      </w:r>
      <w:r w:rsidR="00AD4CFC">
        <w:rPr>
          <w:rFonts w:hint="eastAsia"/>
        </w:rPr>
        <w:t>）、（图例</w:t>
      </w:r>
      <w:r w:rsidR="00AD4CFC">
        <w:rPr>
          <w:rFonts w:hint="eastAsia"/>
        </w:rPr>
        <w:t>6</w:t>
      </w:r>
      <w:r w:rsidR="00AD4CFC">
        <w:rPr>
          <w:rFonts w:hint="eastAsia"/>
        </w:rPr>
        <w:t>）</w:t>
      </w:r>
      <w:r w:rsidR="00CB6634">
        <w:rPr>
          <w:rFonts w:hint="eastAsia"/>
        </w:rPr>
        <w:t>：</w:t>
      </w:r>
    </w:p>
    <w:p w14:paraId="395EB3AB" w14:textId="77777777" w:rsidR="007E453F" w:rsidRDefault="00B0555B" w:rsidP="00AD4CFC">
      <w:pPr>
        <w:tabs>
          <w:tab w:val="left" w:pos="3420"/>
        </w:tabs>
        <w:ind w:leftChars="100" w:left="210"/>
        <w:jc w:val="center"/>
        <w:rPr>
          <w:rFonts w:hint="eastAsia"/>
        </w:rPr>
      </w:pPr>
      <w:r>
        <w:pict w14:anchorId="72D0404C">
          <v:shape id="_x0000_i1028" type="#_x0000_t75" style="width:467.5pt;height:310.5pt">
            <v:imagedata r:id="rId16" o:title=""/>
          </v:shape>
        </w:pict>
      </w:r>
      <w:r w:rsidR="007D0B23" w:rsidRPr="0079396F">
        <w:rPr>
          <w:color w:val="FF0000"/>
        </w:rPr>
        <w:t>净值计算</w:t>
      </w:r>
      <w:r w:rsidR="00314B27">
        <w:rPr>
          <w:rFonts w:hint="eastAsia"/>
        </w:rPr>
        <w:t>（图例</w:t>
      </w:r>
      <w:r w:rsidR="00314B27">
        <w:rPr>
          <w:rFonts w:hint="eastAsia"/>
        </w:rPr>
        <w:t>4</w:t>
      </w:r>
      <w:r w:rsidR="00314B27">
        <w:rPr>
          <w:rFonts w:hint="eastAsia"/>
        </w:rPr>
        <w:t>）</w:t>
      </w:r>
    </w:p>
    <w:p w14:paraId="011F7E6B" w14:textId="77777777" w:rsidR="00CB6634" w:rsidRDefault="007E453F" w:rsidP="00B0555B">
      <w:pPr>
        <w:tabs>
          <w:tab w:val="left" w:pos="3420"/>
        </w:tabs>
        <w:ind w:leftChars="100" w:left="210"/>
        <w:jc w:val="center"/>
        <w:rPr>
          <w:rFonts w:hint="eastAsia"/>
        </w:rPr>
      </w:pPr>
      <w:r>
        <w:rPr>
          <w:rFonts w:hint="eastAsia"/>
        </w:rPr>
        <w:pict w14:anchorId="3A3F8577">
          <v:shape id="_x0000_i1029" type="#_x0000_t75" style="width:467.5pt;height:237pt">
            <v:imagedata r:id="rId17" o:title=""/>
          </v:shape>
        </w:pict>
      </w:r>
      <w:r w:rsidR="00314B27">
        <w:rPr>
          <w:rFonts w:hint="eastAsia"/>
        </w:rPr>
        <w:t>（图例</w:t>
      </w:r>
      <w:r w:rsidR="00314B27">
        <w:rPr>
          <w:rFonts w:hint="eastAsia"/>
        </w:rPr>
        <w:t>5</w:t>
      </w:r>
      <w:r w:rsidR="00314B27">
        <w:rPr>
          <w:rFonts w:hint="eastAsia"/>
        </w:rPr>
        <w:t>）</w:t>
      </w:r>
    </w:p>
    <w:p w14:paraId="30417370" w14:textId="77777777" w:rsidR="00314B27" w:rsidRDefault="00314B27" w:rsidP="00B0555B">
      <w:pPr>
        <w:tabs>
          <w:tab w:val="left" w:pos="3420"/>
        </w:tabs>
        <w:ind w:leftChars="100" w:left="210"/>
        <w:jc w:val="center"/>
        <w:rPr>
          <w:rFonts w:hint="eastAsia"/>
        </w:rPr>
      </w:pPr>
      <w:r>
        <w:rPr>
          <w:rFonts w:hint="eastAsia"/>
        </w:rPr>
        <w:pict w14:anchorId="31F0089D">
          <v:shape id="_x0000_i1030" type="#_x0000_t75" style="width:375.5pt;height:130.5pt">
            <v:imagedata r:id="rId18" o:title=""/>
          </v:shape>
        </w:pict>
      </w:r>
      <w:r>
        <w:rPr>
          <w:rFonts w:hint="eastAsia"/>
        </w:rPr>
        <w:t>（图例</w:t>
      </w:r>
      <w:r>
        <w:rPr>
          <w:rFonts w:hint="eastAsia"/>
        </w:rPr>
        <w:t>6</w:t>
      </w:r>
      <w:r>
        <w:rPr>
          <w:rFonts w:hint="eastAsia"/>
        </w:rPr>
        <w:t>）</w:t>
      </w:r>
    </w:p>
    <w:p w14:paraId="59F65BBD" w14:textId="77777777" w:rsidR="007E565F" w:rsidRDefault="007E565F" w:rsidP="001778A9">
      <w:pPr>
        <w:numPr>
          <w:ilvl w:val="0"/>
          <w:numId w:val="5"/>
        </w:numPr>
        <w:rPr>
          <w:rFonts w:ascii="微软雅黑" w:eastAsia="微软雅黑" w:hAnsi="微软雅黑" w:hint="eastAsia"/>
          <w:b/>
          <w:bCs/>
          <w:sz w:val="28"/>
          <w:szCs w:val="28"/>
          <w:lang w:val="zh-CN"/>
        </w:rPr>
      </w:pPr>
      <w:r>
        <w:rPr>
          <w:rFonts w:ascii="微软雅黑" w:eastAsia="微软雅黑" w:hAnsi="微软雅黑"/>
          <w:b/>
          <w:bCs/>
          <w:sz w:val="28"/>
          <w:szCs w:val="28"/>
          <w:lang w:val="zh-CN"/>
        </w:rPr>
        <w:t>相关表单</w:t>
      </w:r>
    </w:p>
    <w:tbl>
      <w:tblPr>
        <w:tblW w:w="9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7"/>
        <w:gridCol w:w="3250"/>
        <w:gridCol w:w="993"/>
        <w:gridCol w:w="4392"/>
      </w:tblGrid>
      <w:tr w:rsidR="00DA27B2" w:rsidRPr="009B34A0" w14:paraId="4E541672" w14:textId="77777777" w:rsidTr="00DA27B2">
        <w:trPr>
          <w:trHeight w:val="455"/>
          <w:tblHeader/>
        </w:trPr>
        <w:tc>
          <w:tcPr>
            <w:tcW w:w="827" w:type="dxa"/>
            <w:shd w:val="clear" w:color="auto" w:fill="E6E6E6"/>
          </w:tcPr>
          <w:p w14:paraId="5B2A5503" w14:textId="77777777" w:rsidR="00DA27B2" w:rsidRPr="009B34A0" w:rsidRDefault="00DA27B2" w:rsidP="0010725D">
            <w:pPr>
              <w:spacing w:line="360" w:lineRule="auto"/>
              <w:rPr>
                <w:rFonts w:ascii="宋体" w:hAnsi="宋体" w:cs="Arial"/>
                <w:b/>
                <w:bCs/>
                <w:szCs w:val="21"/>
              </w:rPr>
            </w:pPr>
            <w:r>
              <w:rPr>
                <w:rFonts w:ascii="宋体" w:hAnsi="宋体" w:cs="Arial"/>
                <w:b/>
                <w:bCs/>
                <w:szCs w:val="21"/>
              </w:rPr>
              <w:t>序号</w:t>
            </w:r>
          </w:p>
        </w:tc>
        <w:tc>
          <w:tcPr>
            <w:tcW w:w="3250" w:type="dxa"/>
            <w:shd w:val="clear" w:color="auto" w:fill="E6E6E6"/>
          </w:tcPr>
          <w:p w14:paraId="020C332E" w14:textId="77777777" w:rsidR="00DA27B2" w:rsidRPr="009B34A0" w:rsidRDefault="00DA27B2" w:rsidP="0010725D">
            <w:pPr>
              <w:rPr>
                <w:rFonts w:ascii="宋体" w:hAnsi="宋体" w:cs="Arial"/>
                <w:b/>
                <w:bCs/>
                <w:szCs w:val="21"/>
              </w:rPr>
            </w:pPr>
            <w:r w:rsidRPr="009B34A0">
              <w:rPr>
                <w:rFonts w:ascii="宋体" w:hAnsi="宋体" w:cs="Arial"/>
                <w:b/>
                <w:bCs/>
                <w:szCs w:val="21"/>
              </w:rPr>
              <w:t>表单名称</w:t>
            </w:r>
          </w:p>
        </w:tc>
        <w:tc>
          <w:tcPr>
            <w:tcW w:w="993" w:type="dxa"/>
            <w:shd w:val="clear" w:color="auto" w:fill="E6E6E6"/>
          </w:tcPr>
          <w:p w14:paraId="29140C15" w14:textId="77777777" w:rsidR="00DA27B2" w:rsidRDefault="00DA27B2" w:rsidP="0010725D">
            <w:pPr>
              <w:spacing w:line="360" w:lineRule="auto"/>
              <w:rPr>
                <w:rFonts w:ascii="宋体" w:hAnsi="宋体" w:cs="Arial"/>
                <w:b/>
                <w:bCs/>
                <w:szCs w:val="21"/>
              </w:rPr>
            </w:pPr>
            <w:r>
              <w:rPr>
                <w:rFonts w:ascii="宋体" w:hAnsi="宋体" w:cs="Arial" w:hint="eastAsia"/>
                <w:b/>
                <w:bCs/>
                <w:szCs w:val="21"/>
              </w:rPr>
              <w:t>来源</w:t>
            </w:r>
          </w:p>
        </w:tc>
        <w:tc>
          <w:tcPr>
            <w:tcW w:w="4392" w:type="dxa"/>
            <w:shd w:val="clear" w:color="auto" w:fill="E6E6E6"/>
          </w:tcPr>
          <w:p w14:paraId="01204718" w14:textId="77777777" w:rsidR="00DA27B2" w:rsidRPr="009B34A0" w:rsidRDefault="00DA27B2" w:rsidP="0010725D">
            <w:pPr>
              <w:spacing w:line="360" w:lineRule="auto"/>
              <w:rPr>
                <w:rFonts w:ascii="宋体" w:hAnsi="宋体" w:cs="Arial"/>
                <w:b/>
                <w:bCs/>
                <w:szCs w:val="21"/>
              </w:rPr>
            </w:pPr>
            <w:r>
              <w:rPr>
                <w:rFonts w:ascii="宋体" w:hAnsi="宋体" w:cs="Arial"/>
                <w:b/>
                <w:bCs/>
                <w:szCs w:val="21"/>
              </w:rPr>
              <w:t>链接</w:t>
            </w:r>
          </w:p>
        </w:tc>
      </w:tr>
      <w:tr w:rsidR="00DA27B2" w:rsidRPr="009B34A0" w14:paraId="3CD77841" w14:textId="77777777" w:rsidTr="00DA27B2">
        <w:trPr>
          <w:trHeight w:val="364"/>
        </w:trPr>
        <w:tc>
          <w:tcPr>
            <w:tcW w:w="827" w:type="dxa"/>
          </w:tcPr>
          <w:p w14:paraId="0AEDEC22" w14:textId="77777777" w:rsidR="00DA27B2" w:rsidRPr="00BD4361" w:rsidRDefault="00DA27B2" w:rsidP="00BD4361">
            <w:pPr>
              <w:spacing w:line="360" w:lineRule="exact"/>
              <w:ind w:left="420"/>
              <w:rPr>
                <w:rFonts w:ascii="微软雅黑" w:eastAsia="微软雅黑" w:hAnsi="微软雅黑"/>
              </w:rPr>
            </w:pPr>
            <w:r w:rsidRPr="00BD4361">
              <w:rPr>
                <w:rFonts w:ascii="微软雅黑" w:eastAsia="微软雅黑" w:hAnsi="微软雅黑" w:hint="eastAsia"/>
              </w:rPr>
              <w:t>1</w:t>
            </w:r>
          </w:p>
        </w:tc>
        <w:tc>
          <w:tcPr>
            <w:tcW w:w="3250" w:type="dxa"/>
          </w:tcPr>
          <w:p w14:paraId="648895B0" w14:textId="77777777" w:rsidR="00DA27B2" w:rsidRPr="00BD4361" w:rsidRDefault="00776868" w:rsidP="00D3305B">
            <w:pPr>
              <w:spacing w:line="360" w:lineRule="exact"/>
              <w:rPr>
                <w:rFonts w:ascii="微软雅黑" w:eastAsia="微软雅黑" w:hAnsi="微软雅黑"/>
              </w:rPr>
            </w:pPr>
            <w:r>
              <w:rPr>
                <w:rFonts w:ascii="微软雅黑" w:eastAsia="微软雅黑" w:hAnsi="微软雅黑" w:hint="eastAsia"/>
              </w:rPr>
              <w:t>估价报告</w:t>
            </w:r>
          </w:p>
        </w:tc>
        <w:tc>
          <w:tcPr>
            <w:tcW w:w="993" w:type="dxa"/>
          </w:tcPr>
          <w:p w14:paraId="66E369C3" w14:textId="77777777" w:rsidR="00DA27B2" w:rsidRPr="00BD4361" w:rsidRDefault="00DA27B2" w:rsidP="00BD4361">
            <w:pPr>
              <w:spacing w:line="360" w:lineRule="exact"/>
              <w:ind w:left="420"/>
              <w:rPr>
                <w:rFonts w:ascii="微软雅黑" w:eastAsia="微软雅黑" w:hAnsi="微软雅黑"/>
              </w:rPr>
            </w:pPr>
          </w:p>
        </w:tc>
        <w:tc>
          <w:tcPr>
            <w:tcW w:w="4392" w:type="dxa"/>
          </w:tcPr>
          <w:p w14:paraId="3D5D3C1A" w14:textId="77777777" w:rsidR="00DA27B2" w:rsidRPr="00BD4361" w:rsidRDefault="00DA27B2" w:rsidP="00BD4361">
            <w:pPr>
              <w:spacing w:line="360" w:lineRule="exact"/>
              <w:ind w:left="420"/>
              <w:rPr>
                <w:rFonts w:ascii="微软雅黑" w:eastAsia="微软雅黑" w:hAnsi="微软雅黑" w:hint="eastAsia"/>
              </w:rPr>
            </w:pPr>
          </w:p>
        </w:tc>
      </w:tr>
      <w:tr w:rsidR="00DA27B2" w:rsidRPr="009B34A0" w14:paraId="5A592159" w14:textId="77777777" w:rsidTr="00DA27B2">
        <w:trPr>
          <w:trHeight w:val="364"/>
        </w:trPr>
        <w:tc>
          <w:tcPr>
            <w:tcW w:w="827" w:type="dxa"/>
          </w:tcPr>
          <w:p w14:paraId="312D220B" w14:textId="77777777" w:rsidR="00DA27B2" w:rsidRPr="00BD4361" w:rsidRDefault="00DA27B2" w:rsidP="00BD4361">
            <w:pPr>
              <w:spacing w:line="360" w:lineRule="exact"/>
              <w:ind w:left="420"/>
              <w:rPr>
                <w:rFonts w:ascii="微软雅黑" w:eastAsia="微软雅黑" w:hAnsi="微软雅黑"/>
              </w:rPr>
            </w:pPr>
            <w:r w:rsidRPr="00BD4361">
              <w:rPr>
                <w:rFonts w:ascii="微软雅黑" w:eastAsia="微软雅黑" w:hAnsi="微软雅黑" w:hint="eastAsia"/>
              </w:rPr>
              <w:t>2</w:t>
            </w:r>
          </w:p>
        </w:tc>
        <w:tc>
          <w:tcPr>
            <w:tcW w:w="3250" w:type="dxa"/>
          </w:tcPr>
          <w:p w14:paraId="2B7FBDF7" w14:textId="77777777" w:rsidR="00DA27B2" w:rsidRPr="00BD4361" w:rsidRDefault="00DA27B2" w:rsidP="00D3305B">
            <w:pPr>
              <w:spacing w:line="360" w:lineRule="exact"/>
              <w:rPr>
                <w:rFonts w:ascii="微软雅黑" w:eastAsia="微软雅黑" w:hAnsi="微软雅黑" w:hint="eastAsia"/>
              </w:rPr>
            </w:pPr>
          </w:p>
        </w:tc>
        <w:tc>
          <w:tcPr>
            <w:tcW w:w="993" w:type="dxa"/>
          </w:tcPr>
          <w:p w14:paraId="5EA76886" w14:textId="77777777" w:rsidR="00DA27B2" w:rsidRPr="00BD4361" w:rsidRDefault="00DA27B2" w:rsidP="00BD4361">
            <w:pPr>
              <w:spacing w:line="360" w:lineRule="exact"/>
              <w:ind w:left="420"/>
              <w:rPr>
                <w:rFonts w:ascii="微软雅黑" w:eastAsia="微软雅黑" w:hAnsi="微软雅黑"/>
              </w:rPr>
            </w:pPr>
          </w:p>
        </w:tc>
        <w:tc>
          <w:tcPr>
            <w:tcW w:w="4392" w:type="dxa"/>
          </w:tcPr>
          <w:p w14:paraId="5761B492" w14:textId="77777777" w:rsidR="00DA27B2" w:rsidRPr="00BD4361" w:rsidRDefault="00DA27B2" w:rsidP="00BD4361">
            <w:pPr>
              <w:spacing w:line="360" w:lineRule="exact"/>
              <w:ind w:left="420"/>
              <w:rPr>
                <w:rFonts w:ascii="微软雅黑" w:eastAsia="微软雅黑" w:hAnsi="微软雅黑"/>
              </w:rPr>
            </w:pPr>
          </w:p>
        </w:tc>
      </w:tr>
      <w:tr w:rsidR="00DA27B2" w:rsidRPr="009B34A0" w14:paraId="67A76737" w14:textId="77777777" w:rsidTr="00DA27B2">
        <w:trPr>
          <w:trHeight w:val="349"/>
        </w:trPr>
        <w:tc>
          <w:tcPr>
            <w:tcW w:w="827" w:type="dxa"/>
          </w:tcPr>
          <w:p w14:paraId="28614B25" w14:textId="77777777" w:rsidR="00DA27B2" w:rsidRPr="00BD4361" w:rsidRDefault="00DA27B2" w:rsidP="00BD4361">
            <w:pPr>
              <w:spacing w:line="360" w:lineRule="exact"/>
              <w:ind w:left="420"/>
              <w:rPr>
                <w:rFonts w:ascii="微软雅黑" w:eastAsia="微软雅黑" w:hAnsi="微软雅黑"/>
              </w:rPr>
            </w:pPr>
            <w:r w:rsidRPr="00BD4361">
              <w:rPr>
                <w:rFonts w:ascii="微软雅黑" w:eastAsia="微软雅黑" w:hAnsi="微软雅黑" w:hint="eastAsia"/>
              </w:rPr>
              <w:t>3</w:t>
            </w:r>
          </w:p>
        </w:tc>
        <w:tc>
          <w:tcPr>
            <w:tcW w:w="3250" w:type="dxa"/>
          </w:tcPr>
          <w:p w14:paraId="378C8EED" w14:textId="77777777" w:rsidR="00DA27B2" w:rsidRPr="00BD4361" w:rsidRDefault="00DA27B2" w:rsidP="00D3305B">
            <w:pPr>
              <w:spacing w:line="360" w:lineRule="exact"/>
              <w:rPr>
                <w:rFonts w:ascii="微软雅黑" w:eastAsia="微软雅黑" w:hAnsi="微软雅黑"/>
              </w:rPr>
            </w:pPr>
          </w:p>
        </w:tc>
        <w:tc>
          <w:tcPr>
            <w:tcW w:w="993" w:type="dxa"/>
          </w:tcPr>
          <w:p w14:paraId="2653F4B0" w14:textId="77777777" w:rsidR="00DA27B2" w:rsidRPr="00BD4361" w:rsidRDefault="00DA27B2" w:rsidP="00BD4361">
            <w:pPr>
              <w:spacing w:line="360" w:lineRule="exact"/>
              <w:ind w:left="420"/>
              <w:rPr>
                <w:rFonts w:ascii="微软雅黑" w:eastAsia="微软雅黑" w:hAnsi="微软雅黑"/>
              </w:rPr>
            </w:pPr>
          </w:p>
        </w:tc>
        <w:tc>
          <w:tcPr>
            <w:tcW w:w="4392" w:type="dxa"/>
          </w:tcPr>
          <w:p w14:paraId="7DDECE90" w14:textId="77777777" w:rsidR="00DA27B2" w:rsidRPr="00BD4361" w:rsidRDefault="00DA27B2" w:rsidP="00BD4361">
            <w:pPr>
              <w:spacing w:line="360" w:lineRule="exact"/>
              <w:ind w:left="420"/>
              <w:rPr>
                <w:rFonts w:ascii="微软雅黑" w:eastAsia="微软雅黑" w:hAnsi="微软雅黑"/>
              </w:rPr>
            </w:pPr>
          </w:p>
        </w:tc>
      </w:tr>
      <w:tr w:rsidR="00DA27B2" w:rsidRPr="00D3305B" w14:paraId="4457D8B2" w14:textId="77777777" w:rsidTr="00DA27B2">
        <w:trPr>
          <w:trHeight w:val="364"/>
        </w:trPr>
        <w:tc>
          <w:tcPr>
            <w:tcW w:w="827" w:type="dxa"/>
          </w:tcPr>
          <w:p w14:paraId="1C2FA165" w14:textId="77777777" w:rsidR="00DA27B2" w:rsidRPr="00BD4361" w:rsidRDefault="00DA27B2" w:rsidP="00BD4361">
            <w:pPr>
              <w:spacing w:line="360" w:lineRule="exact"/>
              <w:ind w:left="420"/>
              <w:rPr>
                <w:rFonts w:ascii="微软雅黑" w:eastAsia="微软雅黑" w:hAnsi="微软雅黑"/>
              </w:rPr>
            </w:pPr>
            <w:r w:rsidRPr="00BD4361">
              <w:rPr>
                <w:rFonts w:ascii="微软雅黑" w:eastAsia="微软雅黑" w:hAnsi="微软雅黑" w:hint="eastAsia"/>
              </w:rPr>
              <w:t>4</w:t>
            </w:r>
          </w:p>
        </w:tc>
        <w:tc>
          <w:tcPr>
            <w:tcW w:w="3250" w:type="dxa"/>
          </w:tcPr>
          <w:p w14:paraId="6A4F4F32" w14:textId="77777777" w:rsidR="00DA27B2" w:rsidRPr="00BD4361" w:rsidRDefault="00DA27B2" w:rsidP="00D3305B">
            <w:pPr>
              <w:spacing w:line="360" w:lineRule="exact"/>
              <w:rPr>
                <w:rFonts w:ascii="微软雅黑" w:eastAsia="微软雅黑" w:hAnsi="微软雅黑"/>
              </w:rPr>
            </w:pPr>
          </w:p>
        </w:tc>
        <w:tc>
          <w:tcPr>
            <w:tcW w:w="993" w:type="dxa"/>
          </w:tcPr>
          <w:p w14:paraId="7F9E1125" w14:textId="77777777" w:rsidR="00DA27B2" w:rsidRPr="00BD4361" w:rsidRDefault="00DA27B2" w:rsidP="00BD4361">
            <w:pPr>
              <w:spacing w:line="360" w:lineRule="exact"/>
              <w:ind w:left="420"/>
              <w:rPr>
                <w:rFonts w:ascii="微软雅黑" w:eastAsia="微软雅黑" w:hAnsi="微软雅黑"/>
              </w:rPr>
            </w:pPr>
          </w:p>
        </w:tc>
        <w:tc>
          <w:tcPr>
            <w:tcW w:w="4392" w:type="dxa"/>
          </w:tcPr>
          <w:p w14:paraId="6E04AC6E" w14:textId="77777777" w:rsidR="00DA27B2" w:rsidRPr="00BD4361" w:rsidRDefault="00DA27B2" w:rsidP="00BD4361">
            <w:pPr>
              <w:spacing w:line="360" w:lineRule="exact"/>
              <w:ind w:left="420"/>
              <w:rPr>
                <w:rFonts w:ascii="微软雅黑" w:eastAsia="微软雅黑" w:hAnsi="微软雅黑"/>
              </w:rPr>
            </w:pPr>
          </w:p>
        </w:tc>
      </w:tr>
      <w:tr w:rsidR="00DA27B2" w:rsidRPr="00D3305B" w14:paraId="52757E7F" w14:textId="77777777" w:rsidTr="00DA27B2">
        <w:trPr>
          <w:trHeight w:val="364"/>
        </w:trPr>
        <w:tc>
          <w:tcPr>
            <w:tcW w:w="827" w:type="dxa"/>
          </w:tcPr>
          <w:p w14:paraId="7920EB51" w14:textId="77777777" w:rsidR="00DA27B2" w:rsidRPr="00BD4361" w:rsidRDefault="00DA27B2" w:rsidP="00BD4361">
            <w:pPr>
              <w:spacing w:line="360" w:lineRule="exact"/>
              <w:ind w:left="420"/>
              <w:rPr>
                <w:rFonts w:ascii="微软雅黑" w:eastAsia="微软雅黑" w:hAnsi="微软雅黑" w:hint="eastAsia"/>
              </w:rPr>
            </w:pPr>
            <w:r>
              <w:rPr>
                <w:rFonts w:ascii="微软雅黑" w:eastAsia="微软雅黑" w:hAnsi="微软雅黑" w:hint="eastAsia"/>
              </w:rPr>
              <w:t>5</w:t>
            </w:r>
          </w:p>
        </w:tc>
        <w:tc>
          <w:tcPr>
            <w:tcW w:w="3250" w:type="dxa"/>
          </w:tcPr>
          <w:p w14:paraId="7EF08DA4" w14:textId="77777777" w:rsidR="00DA27B2" w:rsidRPr="00D3305B" w:rsidRDefault="00DA27B2" w:rsidP="00D3305B">
            <w:pPr>
              <w:spacing w:line="360" w:lineRule="exact"/>
              <w:rPr>
                <w:rFonts w:ascii="微软雅黑" w:eastAsia="微软雅黑" w:hAnsi="微软雅黑" w:hint="eastAsia"/>
              </w:rPr>
            </w:pPr>
          </w:p>
        </w:tc>
        <w:tc>
          <w:tcPr>
            <w:tcW w:w="993" w:type="dxa"/>
          </w:tcPr>
          <w:p w14:paraId="6D76B926" w14:textId="77777777" w:rsidR="00DA27B2" w:rsidRPr="00BD4361" w:rsidRDefault="00DA27B2" w:rsidP="00BD4361">
            <w:pPr>
              <w:spacing w:line="360" w:lineRule="exact"/>
              <w:ind w:left="420"/>
              <w:rPr>
                <w:rFonts w:ascii="微软雅黑" w:eastAsia="微软雅黑" w:hAnsi="微软雅黑"/>
              </w:rPr>
            </w:pPr>
          </w:p>
        </w:tc>
        <w:tc>
          <w:tcPr>
            <w:tcW w:w="4392" w:type="dxa"/>
          </w:tcPr>
          <w:p w14:paraId="7EA9C848" w14:textId="77777777" w:rsidR="00DA27B2" w:rsidRPr="00BD4361" w:rsidRDefault="00DA27B2" w:rsidP="00BD4361">
            <w:pPr>
              <w:spacing w:line="360" w:lineRule="exact"/>
              <w:ind w:left="420"/>
              <w:rPr>
                <w:rFonts w:ascii="微软雅黑" w:eastAsia="微软雅黑" w:hAnsi="微软雅黑"/>
              </w:rPr>
            </w:pPr>
          </w:p>
        </w:tc>
      </w:tr>
    </w:tbl>
    <w:p w14:paraId="0082B039" w14:textId="77777777" w:rsidR="00B71FA5" w:rsidRDefault="00B71FA5" w:rsidP="007B209E">
      <w:pPr>
        <w:spacing w:line="360" w:lineRule="exact"/>
        <w:rPr>
          <w:rFonts w:hint="eastAsia"/>
          <w:noProof/>
        </w:rPr>
      </w:pPr>
    </w:p>
    <w:sectPr w:rsidR="00B71FA5" w:rsidSect="004925CC">
      <w:headerReference w:type="default" r:id="rId19"/>
      <w:footerReference w:type="default" r:id="rId20"/>
      <w:pgSz w:w="11906" w:h="16838"/>
      <w:pgMar w:top="992" w:right="1134" w:bottom="794" w:left="1418" w:header="851" w:footer="74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林晓" w:date="2017-08-01T09:48:00Z" w:initials="W用">
    <w:p w14:paraId="7371CDAD" w14:textId="77777777" w:rsidR="00804BBB" w:rsidRDefault="00804BBB">
      <w:pPr>
        <w:pStyle w:val="a3"/>
        <w:rPr>
          <w:rFonts w:hint="eastAsia"/>
        </w:rPr>
      </w:pPr>
      <w:r>
        <w:rPr>
          <w:rStyle w:val="a5"/>
        </w:rPr>
        <w:annotationRef/>
      </w:r>
      <w:r>
        <w:rPr>
          <w:rFonts w:hint="eastAsia"/>
        </w:rPr>
        <w:t>报告编号生成模块，根据评估类型生成</w:t>
      </w:r>
    </w:p>
  </w:comment>
  <w:comment w:id="15" w:author="大叔" w:date="2017-08-01T09:29:00Z" w:initials="大叔">
    <w:p w14:paraId="58761087" w14:textId="77777777" w:rsidR="00804BBB" w:rsidRDefault="00804BBB">
      <w:pPr>
        <w:pStyle w:val="a3"/>
      </w:pPr>
      <w:r>
        <w:rPr>
          <w:rStyle w:val="a5"/>
        </w:rPr>
        <w:annotationRef/>
      </w:r>
      <w:r>
        <w:t>从估价对象中提上来</w:t>
      </w:r>
    </w:p>
  </w:comment>
  <w:comment w:id="18" w:author="林晓" w:date="2017-07-31T14:53:00Z" w:initials="W用">
    <w:p w14:paraId="6DCA427A" w14:textId="77777777" w:rsidR="00804BBB" w:rsidRDefault="00804BBB">
      <w:pPr>
        <w:pStyle w:val="a3"/>
      </w:pPr>
      <w:r>
        <w:rPr>
          <w:rStyle w:val="a5"/>
        </w:rPr>
        <w:annotationRef/>
      </w:r>
      <w:r>
        <w:rPr>
          <w:rFonts w:hint="eastAsia"/>
        </w:rPr>
        <w:t>？</w:t>
      </w:r>
    </w:p>
  </w:comment>
  <w:comment w:id="26" w:author="林晓" w:date="2017-07-31T14:57:00Z" w:initials="W用">
    <w:p w14:paraId="5E37661E" w14:textId="77777777" w:rsidR="00804BBB" w:rsidRDefault="00804BBB">
      <w:pPr>
        <w:pStyle w:val="a3"/>
      </w:pPr>
      <w:r>
        <w:rPr>
          <w:rStyle w:val="a5"/>
        </w:rPr>
        <w:annotationRef/>
      </w:r>
      <w:r>
        <w:rPr>
          <w:rFonts w:hint="eastAsia"/>
        </w:rPr>
        <w:t>默认</w:t>
      </w:r>
      <w:r>
        <w:rPr>
          <w:rFonts w:hint="eastAsia"/>
        </w:rPr>
        <w:t>=</w:t>
      </w:r>
      <w:r>
        <w:rPr>
          <w:rFonts w:hint="eastAsia"/>
        </w:rPr>
        <w:t>勘察开始日期</w:t>
      </w:r>
    </w:p>
  </w:comment>
  <w:comment w:id="38" w:author="林晓" w:date="2017-07-31T14:58:00Z" w:initials="W用">
    <w:p w14:paraId="7CBAD92F" w14:textId="77777777" w:rsidR="00804BBB" w:rsidRDefault="00804BBB">
      <w:pPr>
        <w:pStyle w:val="a3"/>
      </w:pPr>
      <w:r>
        <w:rPr>
          <w:rStyle w:val="a5"/>
        </w:rPr>
        <w:annotationRef/>
      </w:r>
      <w:r>
        <w:rPr>
          <w:rFonts w:hint="eastAsia"/>
        </w:rPr>
        <w:t>默认估价结束日期</w:t>
      </w:r>
    </w:p>
  </w:comment>
  <w:comment w:id="46" w:author="林晓" w:date="2017-07-31T14:58:00Z" w:initials="W用">
    <w:p w14:paraId="31164A8C" w14:textId="77777777" w:rsidR="00804BBB" w:rsidRDefault="00804BBB">
      <w:pPr>
        <w:pStyle w:val="a3"/>
      </w:pPr>
      <w:r>
        <w:rPr>
          <w:rStyle w:val="a5"/>
        </w:rPr>
        <w:annotationRef/>
      </w:r>
      <w:r>
        <w:rPr>
          <w:rFonts w:hint="eastAsia"/>
        </w:rPr>
        <w:t>默认估价结束日期</w:t>
      </w:r>
      <w:r>
        <w:rPr>
          <w:rFonts w:hint="eastAsia"/>
        </w:rPr>
        <w:t>+</w:t>
      </w:r>
      <w:r>
        <w:rPr>
          <w:rFonts w:hint="eastAsia"/>
        </w:rPr>
        <w:t>有效期</w:t>
      </w:r>
    </w:p>
  </w:comment>
  <w:comment w:id="51" w:author="林晓" w:date="2017-07-31T16:03:00Z" w:initials="W用">
    <w:p w14:paraId="16121E79" w14:textId="77777777" w:rsidR="00804BBB" w:rsidRDefault="00804BBB">
      <w:pPr>
        <w:pStyle w:val="a3"/>
      </w:pPr>
      <w:r>
        <w:rPr>
          <w:rStyle w:val="a5"/>
        </w:rPr>
        <w:annotationRef/>
      </w:r>
      <w:r>
        <w:rPr>
          <w:rFonts w:hint="eastAsia"/>
        </w:rPr>
        <w:t>1</w:t>
      </w:r>
      <w:r>
        <w:rPr>
          <w:rFonts w:hint="eastAsia"/>
        </w:rPr>
        <w:t>、放到“估价对象”中去，</w:t>
      </w:r>
      <w:r>
        <w:rPr>
          <w:rFonts w:hint="eastAsia"/>
        </w:rPr>
        <w:t>2</w:t>
      </w:r>
      <w:r>
        <w:rPr>
          <w:rFonts w:hint="eastAsia"/>
        </w:rPr>
        <w:t>、这些只根据一个下拉框自动生成，这个下拉</w:t>
      </w:r>
      <w:proofErr w:type="gramStart"/>
      <w:r>
        <w:rPr>
          <w:rFonts w:hint="eastAsia"/>
        </w:rPr>
        <w:t>框只有</w:t>
      </w:r>
      <w:proofErr w:type="gramEnd"/>
      <w:r>
        <w:rPr>
          <w:rFonts w:hint="eastAsia"/>
        </w:rPr>
        <w:t>三个选项“已抵押、权属人担保、二手房交易”</w:t>
      </w:r>
    </w:p>
  </w:comment>
  <w:comment w:id="69" w:author="林晓" w:date="2017-07-31T15:00:00Z" w:initials="W用">
    <w:p w14:paraId="57FAFB70" w14:textId="77777777" w:rsidR="00804BBB" w:rsidRDefault="00804BBB">
      <w:pPr>
        <w:pStyle w:val="a3"/>
      </w:pPr>
      <w:r>
        <w:rPr>
          <w:rStyle w:val="a5"/>
        </w:rPr>
        <w:annotationRef/>
      </w:r>
      <w:r>
        <w:rPr>
          <w:rFonts w:hint="eastAsia"/>
        </w:rPr>
        <w:t>默认权属人，可修改</w:t>
      </w:r>
    </w:p>
  </w:comment>
  <w:comment w:id="80" w:author="林晓" w:date="2017-07-31T15:01:00Z" w:initials="W用">
    <w:p w14:paraId="015D020D" w14:textId="77777777" w:rsidR="00804BBB" w:rsidRDefault="00804BBB">
      <w:pPr>
        <w:pStyle w:val="a3"/>
      </w:pPr>
      <w:r>
        <w:rPr>
          <w:rStyle w:val="a5"/>
        </w:rPr>
        <w:annotationRef/>
      </w:r>
      <w:r>
        <w:rPr>
          <w:rFonts w:hint="eastAsia"/>
        </w:rPr>
        <w:t>角色</w:t>
      </w:r>
    </w:p>
  </w:comment>
  <w:comment w:id="85" w:author="林晓" w:date="2017-07-31T15:02:00Z" w:initials="W用">
    <w:p w14:paraId="58712058" w14:textId="77777777" w:rsidR="00804BBB" w:rsidRDefault="00804BBB">
      <w:pPr>
        <w:pStyle w:val="a3"/>
      </w:pPr>
      <w:r>
        <w:rPr>
          <w:rStyle w:val="a5"/>
        </w:rPr>
        <w:annotationRef/>
      </w:r>
      <w:r>
        <w:rPr>
          <w:rFonts w:hint="eastAsia"/>
        </w:rPr>
        <w:t>第一个签字估价师默认为实</w:t>
      </w:r>
      <w:proofErr w:type="gramStart"/>
      <w:r>
        <w:rPr>
          <w:rFonts w:hint="eastAsia"/>
        </w:rPr>
        <w:t>勘</w:t>
      </w:r>
      <w:proofErr w:type="gramEnd"/>
      <w:r>
        <w:rPr>
          <w:rFonts w:hint="eastAsia"/>
        </w:rPr>
        <w:t>估价师；签字估价师与实</w:t>
      </w:r>
      <w:proofErr w:type="gramStart"/>
      <w:r>
        <w:rPr>
          <w:rFonts w:hint="eastAsia"/>
        </w:rPr>
        <w:t>勘</w:t>
      </w:r>
      <w:proofErr w:type="gramEnd"/>
      <w:r>
        <w:rPr>
          <w:rFonts w:hint="eastAsia"/>
        </w:rPr>
        <w:t>估价师可能为同一个人。建议不要列表，每份报告固定两个签字估价师</w:t>
      </w:r>
    </w:p>
  </w:comment>
  <w:comment w:id="112" w:author="林晓" w:date="2017-07-31T15:04:00Z" w:initials="W用">
    <w:p w14:paraId="1776926F" w14:textId="77777777" w:rsidR="00804BBB" w:rsidRDefault="00804BBB">
      <w:pPr>
        <w:pStyle w:val="a3"/>
      </w:pPr>
      <w:r>
        <w:rPr>
          <w:rStyle w:val="a5"/>
        </w:rPr>
        <w:annotationRef/>
      </w:r>
      <w:r>
        <w:rPr>
          <w:rFonts w:hint="eastAsia"/>
        </w:rPr>
        <w:t>估价原则、估价依据、附件页签</w:t>
      </w:r>
    </w:p>
  </w:comment>
  <w:comment w:id="123" w:author="林晓" w:date="2017-07-31T15:10:00Z" w:initials="W用">
    <w:p w14:paraId="3592F348" w14:textId="77777777" w:rsidR="00804BBB" w:rsidRDefault="00804BBB">
      <w:pPr>
        <w:pStyle w:val="a3"/>
      </w:pPr>
      <w:r>
        <w:rPr>
          <w:rStyle w:val="a5"/>
        </w:rPr>
        <w:annotationRef/>
      </w:r>
      <w:r>
        <w:rPr>
          <w:rFonts w:hint="eastAsia"/>
        </w:rPr>
        <w:t>根据是否抵押而自动变更</w:t>
      </w:r>
    </w:p>
  </w:comment>
  <w:comment w:id="128" w:author="林晓" w:date="2017-07-31T15:15:00Z" w:initials="W用">
    <w:p w14:paraId="4CE8EB28" w14:textId="77777777" w:rsidR="00804BBB" w:rsidRDefault="00804BBB">
      <w:pPr>
        <w:pStyle w:val="a3"/>
      </w:pPr>
      <w:r>
        <w:rPr>
          <w:rStyle w:val="a5"/>
        </w:rPr>
        <w:annotationRef/>
      </w:r>
      <w:r>
        <w:rPr>
          <w:rFonts w:hint="eastAsia"/>
        </w:rPr>
        <w:t>？？</w:t>
      </w:r>
    </w:p>
  </w:comment>
  <w:comment w:id="135" w:author="林晓" w:date="2017-07-31T15:11:00Z" w:initials="W用">
    <w:p w14:paraId="6BF57713" w14:textId="77777777" w:rsidR="00804BBB" w:rsidRDefault="00804BBB">
      <w:pPr>
        <w:pStyle w:val="a3"/>
      </w:pPr>
      <w:r>
        <w:rPr>
          <w:rStyle w:val="a5"/>
        </w:rPr>
        <w:annotationRef/>
      </w:r>
      <w:r>
        <w:rPr>
          <w:rFonts w:hint="eastAsia"/>
        </w:rPr>
        <w:t>路线</w:t>
      </w:r>
    </w:p>
  </w:comment>
  <w:comment w:id="139" w:author="大叔" w:date="2017-08-01T09:15:00Z" w:initials="大叔">
    <w:p w14:paraId="0F5364EC" w14:textId="77777777" w:rsidR="00804BBB" w:rsidRDefault="00804BBB">
      <w:pPr>
        <w:pStyle w:val="a3"/>
      </w:pPr>
      <w:r>
        <w:rPr>
          <w:rStyle w:val="a5"/>
        </w:rPr>
        <w:annotationRef/>
      </w:r>
      <w:r>
        <w:t>以下方法可增加，用配置</w:t>
      </w:r>
    </w:p>
  </w:comment>
  <w:comment w:id="140" w:author="林晓" w:date="2017-07-31T15:16:00Z" w:initials="W用">
    <w:p w14:paraId="5327FCBF" w14:textId="77777777" w:rsidR="00804BBB" w:rsidRDefault="00804BBB">
      <w:pPr>
        <w:pStyle w:val="a3"/>
      </w:pPr>
      <w:r>
        <w:rPr>
          <w:rStyle w:val="a5"/>
        </w:rPr>
        <w:annotationRef/>
      </w:r>
      <w:r>
        <w:rPr>
          <w:rFonts w:hint="eastAsia"/>
        </w:rPr>
        <w:t>？？</w:t>
      </w:r>
      <w:r>
        <w:rPr>
          <w:rFonts w:hint="eastAsia"/>
        </w:rPr>
        <w:t>这个似乎不需要</w:t>
      </w:r>
    </w:p>
  </w:comment>
  <w:comment w:id="143" w:author="林晓" w:date="2017-07-31T15:16:00Z" w:initials="W用">
    <w:p w14:paraId="74B871CD" w14:textId="77777777" w:rsidR="00804BBB" w:rsidRDefault="00804BBB">
      <w:pPr>
        <w:pStyle w:val="a3"/>
      </w:pPr>
      <w:r>
        <w:rPr>
          <w:rStyle w:val="a5"/>
        </w:rPr>
        <w:annotationRef/>
      </w:r>
      <w:r>
        <w:rPr>
          <w:rFonts w:hint="eastAsia"/>
        </w:rPr>
        <w:t>是整个市场背景分析加</w:t>
      </w:r>
      <w:r>
        <w:rPr>
          <w:rFonts w:hint="eastAsia"/>
        </w:rPr>
        <w:t>5</w:t>
      </w:r>
      <w:r>
        <w:rPr>
          <w:rFonts w:hint="eastAsia"/>
        </w:rPr>
        <w:t>张图片，不是只放在</w:t>
      </w:r>
      <w:proofErr w:type="gramStart"/>
      <w:r>
        <w:t>”</w:t>
      </w:r>
      <w:proofErr w:type="gramEnd"/>
      <w:r>
        <w:rPr>
          <w:rFonts w:hint="eastAsia"/>
        </w:rPr>
        <w:t>经济社会发展简况</w:t>
      </w:r>
      <w:proofErr w:type="gramStart"/>
      <w:r>
        <w:t>”</w:t>
      </w:r>
      <w:proofErr w:type="gramEnd"/>
      <w:r>
        <w:rPr>
          <w:rFonts w:hint="eastAsia"/>
        </w:rPr>
        <w:t>中</w:t>
      </w:r>
    </w:p>
  </w:comment>
  <w:comment w:id="148" w:author="林晓" w:date="2017-07-31T15:06:00Z" w:initials="W用">
    <w:p w14:paraId="130158C7" w14:textId="77777777" w:rsidR="00804BBB" w:rsidRDefault="00804BBB">
      <w:pPr>
        <w:pStyle w:val="a3"/>
      </w:pPr>
      <w:r>
        <w:rPr>
          <w:rStyle w:val="a5"/>
        </w:rPr>
        <w:annotationRef/>
      </w:r>
      <w:r>
        <w:rPr>
          <w:rFonts w:hint="eastAsia"/>
        </w:rPr>
        <w:t>对</w:t>
      </w:r>
    </w:p>
  </w:comment>
  <w:comment w:id="150" w:author="大叔" w:date="2017-08-01T09:28:00Z" w:initials="大叔">
    <w:p w14:paraId="5CD94F4C" w14:textId="77777777" w:rsidR="00804BBB" w:rsidRDefault="00804BBB">
      <w:pPr>
        <w:pStyle w:val="a3"/>
      </w:pPr>
      <w:r>
        <w:rPr>
          <w:rStyle w:val="a5"/>
        </w:rPr>
        <w:annotationRef/>
      </w:r>
      <w:r>
        <w:t>从估价对象中提到前面来</w:t>
      </w:r>
    </w:p>
  </w:comment>
  <w:comment w:id="153" w:author="林晓" w:date="2017-07-31T15:17:00Z" w:initials="W用">
    <w:p w14:paraId="5270A302" w14:textId="77777777" w:rsidR="00804BBB" w:rsidRDefault="00804BBB">
      <w:pPr>
        <w:pStyle w:val="a3"/>
      </w:pPr>
      <w:r>
        <w:rPr>
          <w:rStyle w:val="a5"/>
        </w:rPr>
        <w:annotationRef/>
      </w:r>
      <w:r>
        <w:rPr>
          <w:rFonts w:hint="eastAsia"/>
        </w:rPr>
        <w:t>里面会动态引用到本报告中的一些字段</w:t>
      </w:r>
    </w:p>
  </w:comment>
  <w:comment w:id="162" w:author="林晓" w:date="2017-07-31T16:13:00Z" w:initials="W用">
    <w:p w14:paraId="65D24D20" w14:textId="77777777" w:rsidR="00804BBB" w:rsidRDefault="00804BBB">
      <w:pPr>
        <w:pStyle w:val="a3"/>
      </w:pPr>
      <w:r>
        <w:rPr>
          <w:rStyle w:val="a5"/>
        </w:rPr>
        <w:annotationRef/>
      </w:r>
      <w:r>
        <w:rPr>
          <w:rFonts w:hint="eastAsia"/>
        </w:rPr>
        <w:t>以下的下拉列表都可设置，并可设定默认值</w:t>
      </w:r>
    </w:p>
  </w:comment>
  <w:comment w:id="163" w:author="林晓" w:date="2017-07-31T16:15:00Z" w:initials="W用">
    <w:p w14:paraId="4FE5B4B8" w14:textId="77777777" w:rsidR="00804BBB" w:rsidRDefault="00804BBB">
      <w:pPr>
        <w:pStyle w:val="a3"/>
      </w:pPr>
      <w:r>
        <w:rPr>
          <w:rStyle w:val="a5"/>
        </w:rPr>
        <w:annotationRef/>
      </w:r>
      <w:r>
        <w:rPr>
          <w:rFonts w:hint="eastAsia"/>
        </w:rPr>
        <w:t>权属信息页签</w:t>
      </w:r>
    </w:p>
  </w:comment>
  <w:comment w:id="170" w:author="林晓" w:date="2017-07-31T15:18:00Z" w:initials="W用">
    <w:p w14:paraId="1495ACD6" w14:textId="77777777" w:rsidR="00804BBB" w:rsidRDefault="00804BBB">
      <w:pPr>
        <w:pStyle w:val="a3"/>
      </w:pPr>
      <w:r>
        <w:rPr>
          <w:rStyle w:val="a5"/>
        </w:rPr>
        <w:annotationRef/>
      </w:r>
      <w:proofErr w:type="gramStart"/>
      <w:r>
        <w:rPr>
          <w:rFonts w:hint="eastAsia"/>
        </w:rPr>
        <w:t>房屋楼</w:t>
      </w:r>
      <w:proofErr w:type="gramEnd"/>
      <w:r>
        <w:rPr>
          <w:rFonts w:hint="eastAsia"/>
        </w:rPr>
        <w:t>牌</w:t>
      </w:r>
    </w:p>
  </w:comment>
  <w:comment w:id="180" w:author="林晓" w:date="2017-07-31T15:20:00Z" w:initials="W用">
    <w:p w14:paraId="5FD4AC62" w14:textId="77777777" w:rsidR="00804BBB" w:rsidRDefault="00804BBB">
      <w:pPr>
        <w:pStyle w:val="a3"/>
      </w:pPr>
      <w:r>
        <w:rPr>
          <w:rStyle w:val="a5"/>
        </w:rPr>
        <w:annotationRef/>
      </w:r>
      <w:r>
        <w:rPr>
          <w:rFonts w:hint="eastAsia"/>
        </w:rPr>
        <w:t>根据“共有类型”自动生成</w:t>
      </w:r>
    </w:p>
  </w:comment>
  <w:comment w:id="186" w:author="林晓" w:date="2017-07-31T15:21:00Z" w:initials="W用">
    <w:p w14:paraId="2F4D6F4C" w14:textId="77777777" w:rsidR="00804BBB" w:rsidRDefault="00804BBB">
      <w:pPr>
        <w:pStyle w:val="a3"/>
      </w:pPr>
      <w:r>
        <w:rPr>
          <w:rStyle w:val="a5"/>
        </w:rPr>
        <w:annotationRef/>
      </w:r>
      <w:r>
        <w:rPr>
          <w:rFonts w:hint="eastAsia"/>
        </w:rPr>
        <w:t>共有类型</w:t>
      </w:r>
    </w:p>
  </w:comment>
  <w:comment w:id="190" w:author="林晓" w:date="2017-07-31T15:21:00Z" w:initials="W用">
    <w:p w14:paraId="27BCEB5D" w14:textId="77777777" w:rsidR="00804BBB" w:rsidRDefault="00804BBB">
      <w:pPr>
        <w:pStyle w:val="a3"/>
      </w:pPr>
      <w:r>
        <w:rPr>
          <w:rStyle w:val="a5"/>
        </w:rPr>
        <w:annotationRef/>
      </w:r>
      <w:r>
        <w:rPr>
          <w:rFonts w:hint="eastAsia"/>
        </w:rPr>
        <w:t>默认“出让”</w:t>
      </w:r>
    </w:p>
  </w:comment>
  <w:comment w:id="198" w:author="林晓" w:date="2017-07-31T15:22:00Z" w:initials="W用">
    <w:p w14:paraId="6A7EADDD" w14:textId="77777777" w:rsidR="00804BBB" w:rsidRDefault="00804BBB">
      <w:pPr>
        <w:pStyle w:val="a3"/>
      </w:pPr>
      <w:r>
        <w:rPr>
          <w:rStyle w:val="a5"/>
        </w:rPr>
        <w:annotationRef/>
      </w:r>
      <w:r>
        <w:rPr>
          <w:rFonts w:hint="eastAsia"/>
        </w:rPr>
        <w:t>默认“商品房”</w:t>
      </w:r>
    </w:p>
  </w:comment>
  <w:comment w:id="207" w:author="林晓" w:date="2017-07-31T15:24:00Z" w:initials="W用">
    <w:p w14:paraId="2CB21CA5" w14:textId="77777777" w:rsidR="00804BBB" w:rsidRDefault="00804BBB">
      <w:pPr>
        <w:pStyle w:val="a3"/>
      </w:pPr>
      <w:r>
        <w:rPr>
          <w:rStyle w:val="a5"/>
        </w:rPr>
        <w:annotationRef/>
      </w:r>
      <w:r>
        <w:rPr>
          <w:rFonts w:hint="eastAsia"/>
        </w:rPr>
        <w:t>可修改</w:t>
      </w:r>
    </w:p>
  </w:comment>
  <w:comment w:id="215" w:author="大叔" w:date="2017-08-04T10:31:00Z" w:initials="大叔">
    <w:p w14:paraId="6A065523" w14:textId="4A315616" w:rsidR="00D045B4" w:rsidRDefault="00D045B4">
      <w:pPr>
        <w:pStyle w:val="a3"/>
      </w:pPr>
      <w:r>
        <w:rPr>
          <w:rStyle w:val="a5"/>
        </w:rPr>
        <w:annotationRef/>
      </w:r>
      <w:r w:rsidR="005A3E72">
        <w:rPr>
          <w:rFonts w:hint="eastAsia"/>
        </w:rPr>
        <w:t>移到“非小区”</w:t>
      </w:r>
      <w:r w:rsidR="005A3E72">
        <w:rPr>
          <w:rFonts w:hint="eastAsia"/>
        </w:rPr>
        <w:t>里去</w:t>
      </w:r>
    </w:p>
  </w:comment>
  <w:comment w:id="226" w:author="林晓" w:date="2017-07-31T15:25:00Z" w:initials="W用">
    <w:p w14:paraId="16D58958" w14:textId="77777777" w:rsidR="00804BBB" w:rsidRDefault="00804BBB">
      <w:pPr>
        <w:pStyle w:val="a3"/>
      </w:pPr>
      <w:r>
        <w:rPr>
          <w:rStyle w:val="a5"/>
        </w:rPr>
        <w:annotationRef/>
      </w:r>
      <w:r>
        <w:rPr>
          <w:rFonts w:hint="eastAsia"/>
        </w:rPr>
        <w:t>=</w:t>
      </w:r>
      <w:r>
        <w:rPr>
          <w:rFonts w:hint="eastAsia"/>
        </w:rPr>
        <w:t>价值时点</w:t>
      </w:r>
      <w:r>
        <w:rPr>
          <w:rFonts w:hint="eastAsia"/>
        </w:rPr>
        <w:t>-</w:t>
      </w:r>
      <w:r>
        <w:rPr>
          <w:rFonts w:hint="eastAsia"/>
        </w:rPr>
        <w:t>建成年份</w:t>
      </w:r>
    </w:p>
  </w:comment>
  <w:comment w:id="232" w:author="林晓" w:date="2017-07-31T15:26:00Z" w:initials="W用">
    <w:p w14:paraId="5004BAA8" w14:textId="77777777" w:rsidR="00804BBB" w:rsidRDefault="00804BBB">
      <w:pPr>
        <w:pStyle w:val="a3"/>
      </w:pPr>
      <w:r>
        <w:rPr>
          <w:rStyle w:val="a5"/>
        </w:rPr>
        <w:annotationRef/>
      </w:r>
      <w:r>
        <w:rPr>
          <w:rFonts w:hint="eastAsia"/>
        </w:rPr>
        <w:t>根据“是否抵押”自动变换</w:t>
      </w:r>
    </w:p>
  </w:comment>
  <w:comment w:id="245" w:author="林晓" w:date="2017-07-31T16:06:00Z" w:initials="W用">
    <w:p w14:paraId="75C2FCE5" w14:textId="77777777" w:rsidR="00804BBB" w:rsidRDefault="00804BBB">
      <w:pPr>
        <w:pStyle w:val="a3"/>
      </w:pPr>
      <w:r>
        <w:rPr>
          <w:rStyle w:val="a5"/>
        </w:rPr>
        <w:annotationRef/>
      </w:r>
      <w:r>
        <w:rPr>
          <w:rFonts w:hint="eastAsia"/>
        </w:rPr>
        <w:t>小区字典</w:t>
      </w:r>
    </w:p>
  </w:comment>
  <w:comment w:id="263" w:author="林晓" w:date="2017-07-31T17:26:00Z" w:initials="W用">
    <w:p w14:paraId="64A2CCC8" w14:textId="77777777" w:rsidR="00804BBB" w:rsidRDefault="00804BBB">
      <w:pPr>
        <w:pStyle w:val="a3"/>
      </w:pPr>
      <w:r>
        <w:rPr>
          <w:rStyle w:val="a5"/>
        </w:rPr>
        <w:annotationRef/>
      </w:r>
      <w:r>
        <w:rPr>
          <w:rFonts w:hint="eastAsia"/>
        </w:rPr>
        <w:t>朝向前面有了</w:t>
      </w:r>
    </w:p>
  </w:comment>
  <w:comment w:id="347" w:author="大叔" w:date="2017-08-04T10:32:00Z" w:initials="大叔">
    <w:p w14:paraId="51E41260" w14:textId="35A1DF11" w:rsidR="00D045B4" w:rsidRDefault="00D045B4">
      <w:pPr>
        <w:pStyle w:val="a3"/>
      </w:pPr>
      <w:r>
        <w:rPr>
          <w:rStyle w:val="a5"/>
        </w:rPr>
        <w:annotationRef/>
      </w:r>
      <w:r w:rsidR="005A3E72">
        <w:rPr>
          <w:rFonts w:hint="eastAsia"/>
        </w:rPr>
        <w:t>前面有了，不重复</w:t>
      </w:r>
    </w:p>
  </w:comment>
  <w:comment w:id="373" w:author="大叔" w:date="2017-08-01T09:25:00Z" w:initials="大叔">
    <w:p w14:paraId="575061BD" w14:textId="77777777" w:rsidR="00804BBB" w:rsidRDefault="00804BBB">
      <w:pPr>
        <w:pStyle w:val="a3"/>
      </w:pPr>
      <w:r>
        <w:rPr>
          <w:rStyle w:val="a5"/>
        </w:rPr>
        <w:annotationRef/>
      </w:r>
      <w:r>
        <w:t>要</w:t>
      </w:r>
      <w:proofErr w:type="gramStart"/>
      <w:r>
        <w:t>注明几梯几户</w:t>
      </w:r>
      <w:proofErr w:type="gramEnd"/>
    </w:p>
  </w:comment>
  <w:comment w:id="380" w:author="大叔" w:date="2017-08-01T09:33:00Z" w:initials="大叔">
    <w:p w14:paraId="5A05A8CB" w14:textId="77777777" w:rsidR="00804BBB" w:rsidRDefault="00804BBB">
      <w:pPr>
        <w:pStyle w:val="a3"/>
        <w:rPr>
          <w:rFonts w:hint="eastAsia"/>
        </w:rPr>
      </w:pPr>
      <w:r>
        <w:rPr>
          <w:rStyle w:val="a5"/>
        </w:rPr>
        <w:annotationRef/>
      </w:r>
      <w:r>
        <w:t>还</w:t>
      </w:r>
      <w:r>
        <w:rPr>
          <w:rFonts w:hint="eastAsia"/>
        </w:rPr>
        <w:t>可以修改</w:t>
      </w:r>
    </w:p>
    <w:p w14:paraId="26294D70" w14:textId="77777777" w:rsidR="00804BBB" w:rsidRDefault="00804BBB">
      <w:pPr>
        <w:pStyle w:val="a3"/>
      </w:pPr>
      <w:r>
        <w:rPr>
          <w:rFonts w:hint="eastAsia"/>
        </w:rPr>
        <w:t>修改</w:t>
      </w:r>
      <w:proofErr w:type="gramStart"/>
      <w:r>
        <w:rPr>
          <w:rFonts w:hint="eastAsia"/>
        </w:rPr>
        <w:t>后记录</w:t>
      </w:r>
      <w:proofErr w:type="gramEnd"/>
      <w:r>
        <w:rPr>
          <w:rFonts w:hint="eastAsia"/>
        </w:rPr>
        <w:t>修改人、修改时间</w:t>
      </w:r>
    </w:p>
  </w:comment>
  <w:comment w:id="386" w:author="大叔" w:date="2017-08-01T09:39:00Z" w:initials="大叔">
    <w:p w14:paraId="4DA24F20" w14:textId="77777777" w:rsidR="00804BBB" w:rsidRDefault="00804BBB">
      <w:pPr>
        <w:pStyle w:val="a3"/>
      </w:pPr>
      <w:r>
        <w:rPr>
          <w:rStyle w:val="a5"/>
        </w:rPr>
        <w:annotationRef/>
      </w:r>
      <w:r>
        <w:t>每个方法：方法名称、方法权重、权重理由。以后可以有多个方法（不止</w:t>
      </w:r>
      <w:r>
        <w:rPr>
          <w:rFonts w:hint="eastAsia"/>
        </w:rPr>
        <w:t>2</w:t>
      </w:r>
      <w:r>
        <w:rPr>
          <w:rFonts w:hint="eastAsia"/>
        </w:rPr>
        <w:t>个），有值的进入计算</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99C8CD" w14:textId="77777777" w:rsidR="005A3E72" w:rsidRDefault="005A3E72" w:rsidP="00DC58D2">
      <w:pPr>
        <w:spacing w:line="240" w:lineRule="auto"/>
      </w:pPr>
      <w:r>
        <w:separator/>
      </w:r>
    </w:p>
  </w:endnote>
  <w:endnote w:type="continuationSeparator" w:id="0">
    <w:p w14:paraId="0191FCAC" w14:textId="77777777" w:rsidR="005A3E72" w:rsidRDefault="005A3E72" w:rsidP="00DC58D2">
      <w:pPr>
        <w:spacing w:line="240" w:lineRule="auto"/>
      </w:pPr>
      <w:r>
        <w:continuationSeparator/>
      </w:r>
    </w:p>
  </w:endnote>
  <w:endnote w:type="continuationNotice" w:id="1">
    <w:p w14:paraId="35E6335E" w14:textId="77777777" w:rsidR="005A3E72" w:rsidRDefault="005A3E7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长城仿宋">
    <w:altName w:val="宋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PMingLiU">
    <w:altName w:val="新細明體"/>
    <w:panose1 w:val="02010601000101010101"/>
    <w:charset w:val="88"/>
    <w:family w:val="auto"/>
    <w:notTrueType/>
    <w:pitch w:val="variable"/>
    <w:sig w:usb0="00000001" w:usb1="08080000" w:usb2="00000010" w:usb3="00000000" w:csb0="00100000"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ACE93" w14:textId="77777777" w:rsidR="00375FB0" w:rsidRDefault="00375FB0" w:rsidP="00BB7B1A">
    <w:pPr>
      <w:jc w:val="center"/>
    </w:pPr>
    <w:r w:rsidRPr="0010558F">
      <w:rPr>
        <w:rFonts w:ascii="微软雅黑" w:eastAsia="微软雅黑" w:hAnsi="微软雅黑" w:hint="eastAsia"/>
        <w:sz w:val="15"/>
        <w:szCs w:val="15"/>
      </w:rPr>
      <w:t>第</w:t>
    </w:r>
    <w:r w:rsidRPr="0010558F">
      <w:rPr>
        <w:rFonts w:ascii="微软雅黑" w:eastAsia="微软雅黑" w:hAnsi="微软雅黑"/>
        <w:sz w:val="15"/>
        <w:szCs w:val="15"/>
      </w:rPr>
      <w:fldChar w:fldCharType="begin"/>
    </w:r>
    <w:r w:rsidRPr="0010558F">
      <w:rPr>
        <w:rFonts w:ascii="微软雅黑" w:eastAsia="微软雅黑" w:hAnsi="微软雅黑"/>
        <w:sz w:val="15"/>
        <w:szCs w:val="15"/>
      </w:rPr>
      <w:instrText xml:space="preserve"> PAGE </w:instrText>
    </w:r>
    <w:r w:rsidRPr="0010558F">
      <w:rPr>
        <w:rFonts w:ascii="微软雅黑" w:eastAsia="微软雅黑" w:hAnsi="微软雅黑"/>
        <w:sz w:val="15"/>
        <w:szCs w:val="15"/>
      </w:rPr>
      <w:fldChar w:fldCharType="separate"/>
    </w:r>
    <w:r w:rsidR="00D045B4">
      <w:rPr>
        <w:rFonts w:ascii="微软雅黑" w:eastAsia="微软雅黑" w:hAnsi="微软雅黑"/>
        <w:noProof/>
        <w:sz w:val="15"/>
        <w:szCs w:val="15"/>
      </w:rPr>
      <w:t>1</w:t>
    </w:r>
    <w:r w:rsidRPr="0010558F">
      <w:rPr>
        <w:rFonts w:ascii="微软雅黑" w:eastAsia="微软雅黑" w:hAnsi="微软雅黑"/>
        <w:sz w:val="15"/>
        <w:szCs w:val="15"/>
      </w:rPr>
      <w:fldChar w:fldCharType="end"/>
    </w:r>
    <w:r w:rsidRPr="0010558F">
      <w:rPr>
        <w:rFonts w:ascii="微软雅黑" w:eastAsia="微软雅黑" w:hAnsi="微软雅黑" w:hint="eastAsia"/>
        <w:sz w:val="15"/>
        <w:szCs w:val="15"/>
      </w:rPr>
      <w:t>页</w:t>
    </w:r>
    <w:r w:rsidRPr="0010558F">
      <w:rPr>
        <w:rFonts w:ascii="微软雅黑" w:eastAsia="微软雅黑" w:hAnsi="微软雅黑"/>
        <w:sz w:val="15"/>
        <w:szCs w:val="15"/>
        <w:lang w:val="zh-CN"/>
      </w:rPr>
      <w:t xml:space="preserve"> / </w:t>
    </w:r>
    <w:r w:rsidRPr="0010558F">
      <w:rPr>
        <w:rFonts w:ascii="微软雅黑" w:eastAsia="微软雅黑" w:hAnsi="微软雅黑" w:hint="eastAsia"/>
        <w:sz w:val="15"/>
        <w:szCs w:val="15"/>
        <w:lang w:val="zh-CN"/>
      </w:rPr>
      <w:t>共</w:t>
    </w:r>
    <w:r w:rsidRPr="0010558F">
      <w:rPr>
        <w:rFonts w:ascii="微软雅黑" w:eastAsia="微软雅黑" w:hAnsi="微软雅黑"/>
        <w:sz w:val="15"/>
        <w:szCs w:val="15"/>
      </w:rPr>
      <w:fldChar w:fldCharType="begin"/>
    </w:r>
    <w:r w:rsidRPr="0010558F">
      <w:rPr>
        <w:rFonts w:ascii="微软雅黑" w:eastAsia="微软雅黑" w:hAnsi="微软雅黑"/>
        <w:sz w:val="15"/>
        <w:szCs w:val="15"/>
      </w:rPr>
      <w:instrText xml:space="preserve"> NUMPAGES  </w:instrText>
    </w:r>
    <w:r w:rsidRPr="0010558F">
      <w:rPr>
        <w:rFonts w:ascii="微软雅黑" w:eastAsia="微软雅黑" w:hAnsi="微软雅黑"/>
        <w:sz w:val="15"/>
        <w:szCs w:val="15"/>
      </w:rPr>
      <w:fldChar w:fldCharType="separate"/>
    </w:r>
    <w:r w:rsidR="00D045B4">
      <w:rPr>
        <w:rFonts w:ascii="微软雅黑" w:eastAsia="微软雅黑" w:hAnsi="微软雅黑"/>
        <w:noProof/>
        <w:sz w:val="15"/>
        <w:szCs w:val="15"/>
      </w:rPr>
      <w:t>3</w:t>
    </w:r>
    <w:r w:rsidRPr="0010558F">
      <w:rPr>
        <w:rFonts w:ascii="微软雅黑" w:eastAsia="微软雅黑" w:hAnsi="微软雅黑"/>
        <w:sz w:val="15"/>
        <w:szCs w:val="15"/>
      </w:rPr>
      <w:fldChar w:fldCharType="end"/>
    </w:r>
    <w:r w:rsidRPr="0010558F">
      <w:rPr>
        <w:rFonts w:ascii="微软雅黑" w:eastAsia="微软雅黑" w:hAnsi="微软雅黑" w:hint="eastAsia"/>
        <w:sz w:val="15"/>
        <w:szCs w:val="15"/>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560363" w14:textId="77777777" w:rsidR="005A3E72" w:rsidRDefault="005A3E72" w:rsidP="00DC58D2">
      <w:pPr>
        <w:spacing w:line="240" w:lineRule="auto"/>
      </w:pPr>
      <w:r>
        <w:separator/>
      </w:r>
    </w:p>
  </w:footnote>
  <w:footnote w:type="continuationSeparator" w:id="0">
    <w:p w14:paraId="76495818" w14:textId="77777777" w:rsidR="005A3E72" w:rsidRDefault="005A3E72" w:rsidP="00DC58D2">
      <w:pPr>
        <w:spacing w:line="240" w:lineRule="auto"/>
      </w:pPr>
      <w:r>
        <w:continuationSeparator/>
      </w:r>
    </w:p>
  </w:footnote>
  <w:footnote w:type="continuationNotice" w:id="1">
    <w:p w14:paraId="14D119D9" w14:textId="77777777" w:rsidR="005A3E72" w:rsidRDefault="005A3E72">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F2544" w14:textId="77777777" w:rsidR="00375FB0" w:rsidRDefault="00375FB0" w:rsidP="00C97EA0">
    <w:pPr>
      <w:pStyle w:val="af2"/>
      <w:wordWrap w:val="0"/>
      <w:jc w:val="right"/>
      <w:rPr>
        <w:rFonts w:hint="eastAsia"/>
        <w:lang w:eastAsia="zh-C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left:0;text-align:left;margin-left:0;margin-top:-20.45pt;width:127.9pt;height:35.45pt;z-index:251659264">
          <v:imagedata r:id="rId1" o:title="logo"/>
        </v:shape>
      </w:pict>
    </w:r>
    <w:r>
      <w:rPr>
        <w:rFonts w:hint="eastAsia"/>
      </w:rPr>
      <w:t xml:space="preserve">                                                         </w:t>
    </w:r>
    <w:proofErr w:type="spellStart"/>
    <w:r w:rsidRPr="00F35E9C">
      <w:rPr>
        <w:rFonts w:hint="eastAsia"/>
      </w:rPr>
      <w:t>诚德行</w:t>
    </w:r>
    <w:r>
      <w:rPr>
        <w:rFonts w:hint="eastAsia"/>
      </w:rPr>
      <w:t>需求分析报告</w:t>
    </w:r>
    <w:r>
      <w:rPr>
        <w:rFonts w:hint="eastAsia"/>
        <w:lang w:eastAsia="zh-CN"/>
      </w:rPr>
      <w:t>-</w:t>
    </w:r>
    <w:r w:rsidRPr="00181EA7">
      <w:rPr>
        <w:rFonts w:hint="eastAsia"/>
      </w:rPr>
      <w:t>撰写报告</w:t>
    </w:r>
    <w:r w:rsidRPr="00224143">
      <w:rPr>
        <w:rFonts w:hint="eastAsia"/>
      </w:rPr>
      <w:t>管理</w:t>
    </w:r>
    <w:proofErr w:type="spellEnd"/>
  </w:p>
  <w:p w14:paraId="4A358223" w14:textId="77777777" w:rsidR="00375FB0" w:rsidRDefault="00375FB0">
    <w:pPr>
      <w:pStyle w:val="af2"/>
    </w:pPr>
    <w:r>
      <w:rPr>
        <w:noProof/>
      </w:rPr>
      <w:pict>
        <v:rect id="_x0000_s2055" style="position:absolute;left:0;text-align:left;margin-left:139.15pt;margin-top:4.6pt;width:332.65pt;height:3.55pt;z-index:251658240" fillcolor="#00b0f0" stroked="f"/>
      </w:pict>
    </w:r>
    <w:r>
      <w:rPr>
        <w:rFonts w:ascii="宋体" w:hAnsi="宋体" w:cs="宋体" w:hint="eastAsia"/>
        <w:b/>
        <w:sz w:val="52"/>
        <w:szCs w:val="52"/>
      </w:rPr>
      <w:t xml:space="preserve">   </w:t>
    </w:r>
    <w:r>
      <w:rPr>
        <w:rFonts w:ascii="宋体" w:hAnsi="宋体" w:cs="宋体" w:hint="eastAsia"/>
        <w:b/>
        <w:sz w:val="36"/>
        <w:szCs w:val="36"/>
      </w:rPr>
      <w:t xml:space="preserve"> </w:t>
    </w:r>
    <w:r>
      <w:rPr>
        <w:noProof/>
      </w:rPr>
      <w:pict>
        <v:rect id="_x0000_s2054" style="position:absolute;left:0;text-align:left;margin-left:-4.5pt;margin-top:4.6pt;width:141.75pt;height:2.85pt;z-index:251657216;mso-position-horizontal-relative:text;mso-position-vertical-relative:text" fillcolor="#965f36" stroked="f"/>
      </w:pict>
    </w:r>
    <w:r>
      <w:rPr>
        <w:noProof/>
      </w:rPr>
      <w:pict>
        <v:rect id="_x0000_s2053" style="position:absolute;left:0;text-align:left;margin-left:-1.65pt;margin-top:4.6pt;width:468pt;height:15.1pt;z-index:251656192;mso-position-horizontal-relative:text;mso-position-vertical-relative:text"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47D2"/>
    <w:multiLevelType w:val="hybridMultilevel"/>
    <w:tmpl w:val="9CC0F5DA"/>
    <w:lvl w:ilvl="0" w:tplc="04090011">
      <w:start w:val="1"/>
      <w:numFmt w:val="decimal"/>
      <w:lvlText w:val="%1)"/>
      <w:lvlJc w:val="left"/>
      <w:pPr>
        <w:ind w:left="1680" w:hanging="420"/>
      </w:pPr>
    </w:lvl>
    <w:lvl w:ilvl="1" w:tplc="04090019" w:tentative="1">
      <w:start w:val="1"/>
      <w:numFmt w:val="lowerLetter"/>
      <w:lvlText w:val="%2)"/>
      <w:lvlJc w:val="left"/>
      <w:pPr>
        <w:ind w:left="2088" w:hanging="420"/>
      </w:pPr>
    </w:lvl>
    <w:lvl w:ilvl="2" w:tplc="0409001B" w:tentative="1">
      <w:start w:val="1"/>
      <w:numFmt w:val="lowerRoman"/>
      <w:lvlText w:val="%3."/>
      <w:lvlJc w:val="right"/>
      <w:pPr>
        <w:ind w:left="2508" w:hanging="420"/>
      </w:pPr>
    </w:lvl>
    <w:lvl w:ilvl="3" w:tplc="0409000F" w:tentative="1">
      <w:start w:val="1"/>
      <w:numFmt w:val="decimal"/>
      <w:lvlText w:val="%4."/>
      <w:lvlJc w:val="left"/>
      <w:pPr>
        <w:ind w:left="2928" w:hanging="420"/>
      </w:pPr>
    </w:lvl>
    <w:lvl w:ilvl="4" w:tplc="04090019" w:tentative="1">
      <w:start w:val="1"/>
      <w:numFmt w:val="lowerLetter"/>
      <w:lvlText w:val="%5)"/>
      <w:lvlJc w:val="left"/>
      <w:pPr>
        <w:ind w:left="3348" w:hanging="420"/>
      </w:pPr>
    </w:lvl>
    <w:lvl w:ilvl="5" w:tplc="0409001B" w:tentative="1">
      <w:start w:val="1"/>
      <w:numFmt w:val="lowerRoman"/>
      <w:lvlText w:val="%6."/>
      <w:lvlJc w:val="right"/>
      <w:pPr>
        <w:ind w:left="3768" w:hanging="420"/>
      </w:pPr>
    </w:lvl>
    <w:lvl w:ilvl="6" w:tplc="0409000F" w:tentative="1">
      <w:start w:val="1"/>
      <w:numFmt w:val="decimal"/>
      <w:lvlText w:val="%7."/>
      <w:lvlJc w:val="left"/>
      <w:pPr>
        <w:ind w:left="4188" w:hanging="420"/>
      </w:pPr>
    </w:lvl>
    <w:lvl w:ilvl="7" w:tplc="04090019" w:tentative="1">
      <w:start w:val="1"/>
      <w:numFmt w:val="lowerLetter"/>
      <w:lvlText w:val="%8)"/>
      <w:lvlJc w:val="left"/>
      <w:pPr>
        <w:ind w:left="4608" w:hanging="420"/>
      </w:pPr>
    </w:lvl>
    <w:lvl w:ilvl="8" w:tplc="0409001B" w:tentative="1">
      <w:start w:val="1"/>
      <w:numFmt w:val="lowerRoman"/>
      <w:lvlText w:val="%9."/>
      <w:lvlJc w:val="right"/>
      <w:pPr>
        <w:ind w:left="5028" w:hanging="420"/>
      </w:pPr>
    </w:lvl>
  </w:abstractNum>
  <w:abstractNum w:abstractNumId="1">
    <w:nsid w:val="03237A3D"/>
    <w:multiLevelType w:val="hybridMultilevel"/>
    <w:tmpl w:val="15EAF7F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40C7D00"/>
    <w:multiLevelType w:val="hybridMultilevel"/>
    <w:tmpl w:val="2FA8A4C6"/>
    <w:lvl w:ilvl="0" w:tplc="04090013">
      <w:start w:val="1"/>
      <w:numFmt w:val="chineseCountingThousand"/>
      <w:lvlText w:val="%1、"/>
      <w:lvlJc w:val="left"/>
      <w:pPr>
        <w:ind w:left="420" w:hanging="420"/>
      </w:pPr>
    </w:lvl>
    <w:lvl w:ilvl="1" w:tplc="3228B2F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A56F2B"/>
    <w:multiLevelType w:val="hybridMultilevel"/>
    <w:tmpl w:val="045A353A"/>
    <w:lvl w:ilvl="0" w:tplc="04090015">
      <w:start w:val="1"/>
      <w:numFmt w:val="upp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4">
    <w:nsid w:val="09540968"/>
    <w:multiLevelType w:val="hybridMultilevel"/>
    <w:tmpl w:val="FD7C49D8"/>
    <w:lvl w:ilvl="0" w:tplc="04090019">
      <w:start w:val="1"/>
      <w:numFmt w:val="lowerLetter"/>
      <w:lvlText w:val="%1)"/>
      <w:lvlJc w:val="left"/>
      <w:pPr>
        <w:ind w:left="2310" w:hanging="420"/>
      </w:pPr>
    </w:lvl>
    <w:lvl w:ilvl="1" w:tplc="04090019" w:tentative="1">
      <w:start w:val="1"/>
      <w:numFmt w:val="lowerLetter"/>
      <w:lvlText w:val="%2)"/>
      <w:lvlJc w:val="left"/>
      <w:pPr>
        <w:ind w:left="2730" w:hanging="420"/>
      </w:pPr>
    </w:lvl>
    <w:lvl w:ilvl="2" w:tplc="0409001B" w:tentative="1">
      <w:start w:val="1"/>
      <w:numFmt w:val="lowerRoman"/>
      <w:lvlText w:val="%3."/>
      <w:lvlJc w:val="right"/>
      <w:pPr>
        <w:ind w:left="3150" w:hanging="420"/>
      </w:pPr>
    </w:lvl>
    <w:lvl w:ilvl="3" w:tplc="0409000F" w:tentative="1">
      <w:start w:val="1"/>
      <w:numFmt w:val="decimal"/>
      <w:lvlText w:val="%4."/>
      <w:lvlJc w:val="left"/>
      <w:pPr>
        <w:ind w:left="3570" w:hanging="420"/>
      </w:pPr>
    </w:lvl>
    <w:lvl w:ilvl="4" w:tplc="04090019" w:tentative="1">
      <w:start w:val="1"/>
      <w:numFmt w:val="lowerLetter"/>
      <w:lvlText w:val="%5)"/>
      <w:lvlJc w:val="left"/>
      <w:pPr>
        <w:ind w:left="3990" w:hanging="420"/>
      </w:pPr>
    </w:lvl>
    <w:lvl w:ilvl="5" w:tplc="0409001B" w:tentative="1">
      <w:start w:val="1"/>
      <w:numFmt w:val="lowerRoman"/>
      <w:lvlText w:val="%6."/>
      <w:lvlJc w:val="right"/>
      <w:pPr>
        <w:ind w:left="4410" w:hanging="420"/>
      </w:pPr>
    </w:lvl>
    <w:lvl w:ilvl="6" w:tplc="0409000F" w:tentative="1">
      <w:start w:val="1"/>
      <w:numFmt w:val="decimal"/>
      <w:lvlText w:val="%7."/>
      <w:lvlJc w:val="left"/>
      <w:pPr>
        <w:ind w:left="4830" w:hanging="420"/>
      </w:pPr>
    </w:lvl>
    <w:lvl w:ilvl="7" w:tplc="04090019" w:tentative="1">
      <w:start w:val="1"/>
      <w:numFmt w:val="lowerLetter"/>
      <w:lvlText w:val="%8)"/>
      <w:lvlJc w:val="left"/>
      <w:pPr>
        <w:ind w:left="5250" w:hanging="420"/>
      </w:pPr>
    </w:lvl>
    <w:lvl w:ilvl="8" w:tplc="0409001B" w:tentative="1">
      <w:start w:val="1"/>
      <w:numFmt w:val="lowerRoman"/>
      <w:lvlText w:val="%9."/>
      <w:lvlJc w:val="right"/>
      <w:pPr>
        <w:ind w:left="5670" w:hanging="420"/>
      </w:pPr>
    </w:lvl>
  </w:abstractNum>
  <w:abstractNum w:abstractNumId="5">
    <w:nsid w:val="0C622C40"/>
    <w:multiLevelType w:val="hybridMultilevel"/>
    <w:tmpl w:val="824E8346"/>
    <w:lvl w:ilvl="0" w:tplc="04090019">
      <w:start w:val="1"/>
      <w:numFmt w:val="lowerLetter"/>
      <w:lvlText w:val="%1)"/>
      <w:lvlJc w:val="left"/>
      <w:pPr>
        <w:ind w:left="2310" w:hanging="420"/>
      </w:pPr>
    </w:lvl>
    <w:lvl w:ilvl="1" w:tplc="04090019">
      <w:start w:val="1"/>
      <w:numFmt w:val="lowerLetter"/>
      <w:lvlText w:val="%2)"/>
      <w:lvlJc w:val="left"/>
      <w:pPr>
        <w:ind w:left="2730" w:hanging="420"/>
      </w:pPr>
    </w:lvl>
    <w:lvl w:ilvl="2" w:tplc="0409001B" w:tentative="1">
      <w:start w:val="1"/>
      <w:numFmt w:val="lowerRoman"/>
      <w:lvlText w:val="%3."/>
      <w:lvlJc w:val="right"/>
      <w:pPr>
        <w:ind w:left="3150" w:hanging="420"/>
      </w:pPr>
    </w:lvl>
    <w:lvl w:ilvl="3" w:tplc="0409000F" w:tentative="1">
      <w:start w:val="1"/>
      <w:numFmt w:val="decimal"/>
      <w:lvlText w:val="%4."/>
      <w:lvlJc w:val="left"/>
      <w:pPr>
        <w:ind w:left="3570" w:hanging="420"/>
      </w:pPr>
    </w:lvl>
    <w:lvl w:ilvl="4" w:tplc="04090019" w:tentative="1">
      <w:start w:val="1"/>
      <w:numFmt w:val="lowerLetter"/>
      <w:lvlText w:val="%5)"/>
      <w:lvlJc w:val="left"/>
      <w:pPr>
        <w:ind w:left="3990" w:hanging="420"/>
      </w:pPr>
    </w:lvl>
    <w:lvl w:ilvl="5" w:tplc="0409001B" w:tentative="1">
      <w:start w:val="1"/>
      <w:numFmt w:val="lowerRoman"/>
      <w:lvlText w:val="%6."/>
      <w:lvlJc w:val="right"/>
      <w:pPr>
        <w:ind w:left="4410" w:hanging="420"/>
      </w:pPr>
    </w:lvl>
    <w:lvl w:ilvl="6" w:tplc="0409000F" w:tentative="1">
      <w:start w:val="1"/>
      <w:numFmt w:val="decimal"/>
      <w:lvlText w:val="%7."/>
      <w:lvlJc w:val="left"/>
      <w:pPr>
        <w:ind w:left="4830" w:hanging="420"/>
      </w:pPr>
    </w:lvl>
    <w:lvl w:ilvl="7" w:tplc="04090019" w:tentative="1">
      <w:start w:val="1"/>
      <w:numFmt w:val="lowerLetter"/>
      <w:lvlText w:val="%8)"/>
      <w:lvlJc w:val="left"/>
      <w:pPr>
        <w:ind w:left="5250" w:hanging="420"/>
      </w:pPr>
    </w:lvl>
    <w:lvl w:ilvl="8" w:tplc="0409001B" w:tentative="1">
      <w:start w:val="1"/>
      <w:numFmt w:val="lowerRoman"/>
      <w:lvlText w:val="%9."/>
      <w:lvlJc w:val="right"/>
      <w:pPr>
        <w:ind w:left="5670" w:hanging="420"/>
      </w:pPr>
    </w:lvl>
  </w:abstractNum>
  <w:abstractNum w:abstractNumId="6">
    <w:nsid w:val="117B490B"/>
    <w:multiLevelType w:val="hybridMultilevel"/>
    <w:tmpl w:val="EAA0883E"/>
    <w:lvl w:ilvl="0" w:tplc="04090015">
      <w:start w:val="1"/>
      <w:numFmt w:val="upperLetter"/>
      <w:lvlText w:val="%1."/>
      <w:lvlJc w:val="left"/>
      <w:pPr>
        <w:ind w:left="2100" w:hanging="4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7">
    <w:nsid w:val="15E5186A"/>
    <w:multiLevelType w:val="hybridMultilevel"/>
    <w:tmpl w:val="A5DA079C"/>
    <w:lvl w:ilvl="0" w:tplc="04090019">
      <w:start w:val="1"/>
      <w:numFmt w:val="lowerLetter"/>
      <w:lvlText w:val="%1)"/>
      <w:lvlJc w:val="left"/>
      <w:pPr>
        <w:ind w:left="2100" w:hanging="420"/>
      </w:pPr>
    </w:lvl>
    <w:lvl w:ilvl="1" w:tplc="04090019">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nsid w:val="2207178B"/>
    <w:multiLevelType w:val="hybridMultilevel"/>
    <w:tmpl w:val="045A353A"/>
    <w:lvl w:ilvl="0" w:tplc="04090015">
      <w:start w:val="1"/>
      <w:numFmt w:val="upp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9">
    <w:nsid w:val="231E5F48"/>
    <w:multiLevelType w:val="hybridMultilevel"/>
    <w:tmpl w:val="09B83F9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4242D09"/>
    <w:multiLevelType w:val="hybridMultilevel"/>
    <w:tmpl w:val="9CC0F5DA"/>
    <w:lvl w:ilvl="0" w:tplc="04090011">
      <w:start w:val="1"/>
      <w:numFmt w:val="decimal"/>
      <w:lvlText w:val="%1)"/>
      <w:lvlJc w:val="left"/>
      <w:pPr>
        <w:ind w:left="1680" w:hanging="420"/>
      </w:pPr>
    </w:lvl>
    <w:lvl w:ilvl="1" w:tplc="04090019" w:tentative="1">
      <w:start w:val="1"/>
      <w:numFmt w:val="lowerLetter"/>
      <w:lvlText w:val="%2)"/>
      <w:lvlJc w:val="left"/>
      <w:pPr>
        <w:ind w:left="2088" w:hanging="420"/>
      </w:pPr>
    </w:lvl>
    <w:lvl w:ilvl="2" w:tplc="0409001B" w:tentative="1">
      <w:start w:val="1"/>
      <w:numFmt w:val="lowerRoman"/>
      <w:lvlText w:val="%3."/>
      <w:lvlJc w:val="right"/>
      <w:pPr>
        <w:ind w:left="2508" w:hanging="420"/>
      </w:pPr>
    </w:lvl>
    <w:lvl w:ilvl="3" w:tplc="0409000F" w:tentative="1">
      <w:start w:val="1"/>
      <w:numFmt w:val="decimal"/>
      <w:lvlText w:val="%4."/>
      <w:lvlJc w:val="left"/>
      <w:pPr>
        <w:ind w:left="2928" w:hanging="420"/>
      </w:pPr>
    </w:lvl>
    <w:lvl w:ilvl="4" w:tplc="04090019" w:tentative="1">
      <w:start w:val="1"/>
      <w:numFmt w:val="lowerLetter"/>
      <w:lvlText w:val="%5)"/>
      <w:lvlJc w:val="left"/>
      <w:pPr>
        <w:ind w:left="3348" w:hanging="420"/>
      </w:pPr>
    </w:lvl>
    <w:lvl w:ilvl="5" w:tplc="0409001B" w:tentative="1">
      <w:start w:val="1"/>
      <w:numFmt w:val="lowerRoman"/>
      <w:lvlText w:val="%6."/>
      <w:lvlJc w:val="right"/>
      <w:pPr>
        <w:ind w:left="3768" w:hanging="420"/>
      </w:pPr>
    </w:lvl>
    <w:lvl w:ilvl="6" w:tplc="0409000F" w:tentative="1">
      <w:start w:val="1"/>
      <w:numFmt w:val="decimal"/>
      <w:lvlText w:val="%7."/>
      <w:lvlJc w:val="left"/>
      <w:pPr>
        <w:ind w:left="4188" w:hanging="420"/>
      </w:pPr>
    </w:lvl>
    <w:lvl w:ilvl="7" w:tplc="04090019" w:tentative="1">
      <w:start w:val="1"/>
      <w:numFmt w:val="lowerLetter"/>
      <w:lvlText w:val="%8)"/>
      <w:lvlJc w:val="left"/>
      <w:pPr>
        <w:ind w:left="4608" w:hanging="420"/>
      </w:pPr>
    </w:lvl>
    <w:lvl w:ilvl="8" w:tplc="0409001B" w:tentative="1">
      <w:start w:val="1"/>
      <w:numFmt w:val="lowerRoman"/>
      <w:lvlText w:val="%9."/>
      <w:lvlJc w:val="right"/>
      <w:pPr>
        <w:ind w:left="5028" w:hanging="420"/>
      </w:pPr>
    </w:lvl>
  </w:abstractNum>
  <w:abstractNum w:abstractNumId="11">
    <w:nsid w:val="25F9005C"/>
    <w:multiLevelType w:val="hybridMultilevel"/>
    <w:tmpl w:val="F51A776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26833197"/>
    <w:multiLevelType w:val="hybridMultilevel"/>
    <w:tmpl w:val="0CC8A35C"/>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26B524A1"/>
    <w:multiLevelType w:val="hybridMultilevel"/>
    <w:tmpl w:val="9CC0F5DA"/>
    <w:lvl w:ilvl="0" w:tplc="04090011">
      <w:start w:val="1"/>
      <w:numFmt w:val="decimal"/>
      <w:lvlText w:val="%1)"/>
      <w:lvlJc w:val="left"/>
      <w:pPr>
        <w:ind w:left="1272"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2B644C3A"/>
    <w:multiLevelType w:val="hybridMultilevel"/>
    <w:tmpl w:val="03D2E8BC"/>
    <w:lvl w:ilvl="0" w:tplc="8E42E026">
      <w:start w:val="1"/>
      <w:numFmt w:val="upperLetter"/>
      <w:lvlText w:val="%1、"/>
      <w:lvlJc w:val="left"/>
      <w:pPr>
        <w:ind w:left="1890" w:hanging="420"/>
      </w:pPr>
      <w:rPr>
        <w:rFonts w:hint="default"/>
      </w:rPr>
    </w:lvl>
    <w:lvl w:ilvl="1" w:tplc="04090019" w:tentative="1">
      <w:start w:val="1"/>
      <w:numFmt w:val="lowerLetter"/>
      <w:lvlText w:val="%2)"/>
      <w:lvlJc w:val="left"/>
      <w:pPr>
        <w:ind w:left="2310" w:hanging="420"/>
      </w:pPr>
    </w:lvl>
    <w:lvl w:ilvl="2" w:tplc="0409001B" w:tentative="1">
      <w:start w:val="1"/>
      <w:numFmt w:val="lowerRoman"/>
      <w:lvlText w:val="%3."/>
      <w:lvlJc w:val="right"/>
      <w:pPr>
        <w:ind w:left="2730" w:hanging="420"/>
      </w:pPr>
    </w:lvl>
    <w:lvl w:ilvl="3" w:tplc="0409000F" w:tentative="1">
      <w:start w:val="1"/>
      <w:numFmt w:val="decimal"/>
      <w:lvlText w:val="%4."/>
      <w:lvlJc w:val="left"/>
      <w:pPr>
        <w:ind w:left="3150" w:hanging="420"/>
      </w:pPr>
    </w:lvl>
    <w:lvl w:ilvl="4" w:tplc="04090019" w:tentative="1">
      <w:start w:val="1"/>
      <w:numFmt w:val="lowerLetter"/>
      <w:lvlText w:val="%5)"/>
      <w:lvlJc w:val="left"/>
      <w:pPr>
        <w:ind w:left="3570" w:hanging="420"/>
      </w:pPr>
    </w:lvl>
    <w:lvl w:ilvl="5" w:tplc="0409001B" w:tentative="1">
      <w:start w:val="1"/>
      <w:numFmt w:val="lowerRoman"/>
      <w:lvlText w:val="%6."/>
      <w:lvlJc w:val="right"/>
      <w:pPr>
        <w:ind w:left="3990" w:hanging="420"/>
      </w:pPr>
    </w:lvl>
    <w:lvl w:ilvl="6" w:tplc="0409000F" w:tentative="1">
      <w:start w:val="1"/>
      <w:numFmt w:val="decimal"/>
      <w:lvlText w:val="%7."/>
      <w:lvlJc w:val="left"/>
      <w:pPr>
        <w:ind w:left="4410" w:hanging="420"/>
      </w:pPr>
    </w:lvl>
    <w:lvl w:ilvl="7" w:tplc="04090019" w:tentative="1">
      <w:start w:val="1"/>
      <w:numFmt w:val="lowerLetter"/>
      <w:lvlText w:val="%8)"/>
      <w:lvlJc w:val="left"/>
      <w:pPr>
        <w:ind w:left="4830" w:hanging="420"/>
      </w:pPr>
    </w:lvl>
    <w:lvl w:ilvl="8" w:tplc="0409001B" w:tentative="1">
      <w:start w:val="1"/>
      <w:numFmt w:val="lowerRoman"/>
      <w:lvlText w:val="%9."/>
      <w:lvlJc w:val="right"/>
      <w:pPr>
        <w:ind w:left="5250" w:hanging="420"/>
      </w:pPr>
    </w:lvl>
  </w:abstractNum>
  <w:abstractNum w:abstractNumId="15">
    <w:nsid w:val="30B71577"/>
    <w:multiLevelType w:val="hybridMultilevel"/>
    <w:tmpl w:val="3B6627D8"/>
    <w:lvl w:ilvl="0" w:tplc="04090015">
      <w:start w:val="1"/>
      <w:numFmt w:val="upp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6">
    <w:nsid w:val="331E3F46"/>
    <w:multiLevelType w:val="hybridMultilevel"/>
    <w:tmpl w:val="65A025D8"/>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nsid w:val="3DEC4FE4"/>
    <w:multiLevelType w:val="hybridMultilevel"/>
    <w:tmpl w:val="5C769724"/>
    <w:lvl w:ilvl="0" w:tplc="0409000B">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8">
    <w:nsid w:val="3E9B0BE1"/>
    <w:multiLevelType w:val="hybridMultilevel"/>
    <w:tmpl w:val="D9146628"/>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9">
    <w:nsid w:val="3F916E94"/>
    <w:multiLevelType w:val="hybridMultilevel"/>
    <w:tmpl w:val="9CC0F5DA"/>
    <w:lvl w:ilvl="0" w:tplc="04090011">
      <w:start w:val="1"/>
      <w:numFmt w:val="decimal"/>
      <w:lvlText w:val="%1)"/>
      <w:lvlJc w:val="left"/>
      <w:pPr>
        <w:ind w:left="1680" w:hanging="420"/>
      </w:pPr>
    </w:lvl>
    <w:lvl w:ilvl="1" w:tplc="04090019" w:tentative="1">
      <w:start w:val="1"/>
      <w:numFmt w:val="lowerLetter"/>
      <w:lvlText w:val="%2)"/>
      <w:lvlJc w:val="left"/>
      <w:pPr>
        <w:ind w:left="2088" w:hanging="420"/>
      </w:pPr>
    </w:lvl>
    <w:lvl w:ilvl="2" w:tplc="0409001B" w:tentative="1">
      <w:start w:val="1"/>
      <w:numFmt w:val="lowerRoman"/>
      <w:lvlText w:val="%3."/>
      <w:lvlJc w:val="right"/>
      <w:pPr>
        <w:ind w:left="2508" w:hanging="420"/>
      </w:pPr>
    </w:lvl>
    <w:lvl w:ilvl="3" w:tplc="0409000F" w:tentative="1">
      <w:start w:val="1"/>
      <w:numFmt w:val="decimal"/>
      <w:lvlText w:val="%4."/>
      <w:lvlJc w:val="left"/>
      <w:pPr>
        <w:ind w:left="2928" w:hanging="420"/>
      </w:pPr>
    </w:lvl>
    <w:lvl w:ilvl="4" w:tplc="04090019" w:tentative="1">
      <w:start w:val="1"/>
      <w:numFmt w:val="lowerLetter"/>
      <w:lvlText w:val="%5)"/>
      <w:lvlJc w:val="left"/>
      <w:pPr>
        <w:ind w:left="3348" w:hanging="420"/>
      </w:pPr>
    </w:lvl>
    <w:lvl w:ilvl="5" w:tplc="0409001B" w:tentative="1">
      <w:start w:val="1"/>
      <w:numFmt w:val="lowerRoman"/>
      <w:lvlText w:val="%6."/>
      <w:lvlJc w:val="right"/>
      <w:pPr>
        <w:ind w:left="3768" w:hanging="420"/>
      </w:pPr>
    </w:lvl>
    <w:lvl w:ilvl="6" w:tplc="0409000F" w:tentative="1">
      <w:start w:val="1"/>
      <w:numFmt w:val="decimal"/>
      <w:lvlText w:val="%7."/>
      <w:lvlJc w:val="left"/>
      <w:pPr>
        <w:ind w:left="4188" w:hanging="420"/>
      </w:pPr>
    </w:lvl>
    <w:lvl w:ilvl="7" w:tplc="04090019" w:tentative="1">
      <w:start w:val="1"/>
      <w:numFmt w:val="lowerLetter"/>
      <w:lvlText w:val="%8)"/>
      <w:lvlJc w:val="left"/>
      <w:pPr>
        <w:ind w:left="4608" w:hanging="420"/>
      </w:pPr>
    </w:lvl>
    <w:lvl w:ilvl="8" w:tplc="0409001B" w:tentative="1">
      <w:start w:val="1"/>
      <w:numFmt w:val="lowerRoman"/>
      <w:lvlText w:val="%9."/>
      <w:lvlJc w:val="right"/>
      <w:pPr>
        <w:ind w:left="5028" w:hanging="420"/>
      </w:pPr>
    </w:lvl>
  </w:abstractNum>
  <w:abstractNum w:abstractNumId="20">
    <w:nsid w:val="484967A4"/>
    <w:multiLevelType w:val="multilevel"/>
    <w:tmpl w:val="979E0762"/>
    <w:lvl w:ilvl="0">
      <w:start w:val="1"/>
      <w:numFmt w:val="decimal"/>
      <w:pStyle w:val="MMTopic1"/>
      <w:suff w:val="space"/>
      <w:lvlText w:val="第%1章"/>
      <w:lvlJc w:val="left"/>
      <w:pPr>
        <w:ind w:left="0" w:firstLine="0"/>
      </w:pPr>
      <w:rPr>
        <w:rFonts w:hint="eastAsia"/>
      </w:rPr>
    </w:lvl>
    <w:lvl w:ilvl="1">
      <w:start w:val="1"/>
      <w:numFmt w:val="decimal"/>
      <w:pStyle w:val="MMTopic2"/>
      <w:suff w:val="space"/>
      <w:lvlText w:val="%1.%2"/>
      <w:lvlJc w:val="left"/>
      <w:pPr>
        <w:ind w:left="0" w:firstLine="0"/>
      </w:pPr>
      <w:rPr>
        <w:rFonts w:hint="eastAsia"/>
      </w:rPr>
    </w:lvl>
    <w:lvl w:ilvl="2">
      <w:start w:val="1"/>
      <w:numFmt w:val="decimal"/>
      <w:pStyle w:val="MMTopic3"/>
      <w:suff w:val="space"/>
      <w:lvlText w:val="%1.%2.%3"/>
      <w:lvlJc w:val="left"/>
      <w:pPr>
        <w:ind w:left="0" w:firstLine="0"/>
      </w:pPr>
      <w:rPr>
        <w:rFonts w:hint="eastAsia"/>
      </w:rPr>
    </w:lvl>
    <w:lvl w:ilvl="3">
      <w:start w:val="1"/>
      <w:numFmt w:val="decimal"/>
      <w:pStyle w:val="MMTopic4"/>
      <w:suff w:val="space"/>
      <w:lvlText w:val="%1.%2.%3.%4"/>
      <w:lvlJc w:val="left"/>
      <w:pPr>
        <w:ind w:left="0" w:firstLine="0"/>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nsid w:val="49C26B5A"/>
    <w:multiLevelType w:val="hybridMultilevel"/>
    <w:tmpl w:val="D9146628"/>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2">
    <w:nsid w:val="50451ECA"/>
    <w:multiLevelType w:val="hybridMultilevel"/>
    <w:tmpl w:val="9CC0F5DA"/>
    <w:lvl w:ilvl="0" w:tplc="04090011">
      <w:start w:val="1"/>
      <w:numFmt w:val="decimal"/>
      <w:lvlText w:val="%1)"/>
      <w:lvlJc w:val="left"/>
      <w:pPr>
        <w:ind w:left="1680" w:hanging="420"/>
      </w:pPr>
    </w:lvl>
    <w:lvl w:ilvl="1" w:tplc="04090019" w:tentative="1">
      <w:start w:val="1"/>
      <w:numFmt w:val="lowerLetter"/>
      <w:lvlText w:val="%2)"/>
      <w:lvlJc w:val="left"/>
      <w:pPr>
        <w:ind w:left="2088" w:hanging="420"/>
      </w:pPr>
    </w:lvl>
    <w:lvl w:ilvl="2" w:tplc="0409001B" w:tentative="1">
      <w:start w:val="1"/>
      <w:numFmt w:val="lowerRoman"/>
      <w:lvlText w:val="%3."/>
      <w:lvlJc w:val="right"/>
      <w:pPr>
        <w:ind w:left="2508" w:hanging="420"/>
      </w:pPr>
    </w:lvl>
    <w:lvl w:ilvl="3" w:tplc="0409000F" w:tentative="1">
      <w:start w:val="1"/>
      <w:numFmt w:val="decimal"/>
      <w:lvlText w:val="%4."/>
      <w:lvlJc w:val="left"/>
      <w:pPr>
        <w:ind w:left="2928" w:hanging="420"/>
      </w:pPr>
    </w:lvl>
    <w:lvl w:ilvl="4" w:tplc="04090019" w:tentative="1">
      <w:start w:val="1"/>
      <w:numFmt w:val="lowerLetter"/>
      <w:lvlText w:val="%5)"/>
      <w:lvlJc w:val="left"/>
      <w:pPr>
        <w:ind w:left="3348" w:hanging="420"/>
      </w:pPr>
    </w:lvl>
    <w:lvl w:ilvl="5" w:tplc="0409001B" w:tentative="1">
      <w:start w:val="1"/>
      <w:numFmt w:val="lowerRoman"/>
      <w:lvlText w:val="%6."/>
      <w:lvlJc w:val="right"/>
      <w:pPr>
        <w:ind w:left="3768" w:hanging="420"/>
      </w:pPr>
    </w:lvl>
    <w:lvl w:ilvl="6" w:tplc="0409000F" w:tentative="1">
      <w:start w:val="1"/>
      <w:numFmt w:val="decimal"/>
      <w:lvlText w:val="%7."/>
      <w:lvlJc w:val="left"/>
      <w:pPr>
        <w:ind w:left="4188" w:hanging="420"/>
      </w:pPr>
    </w:lvl>
    <w:lvl w:ilvl="7" w:tplc="04090019" w:tentative="1">
      <w:start w:val="1"/>
      <w:numFmt w:val="lowerLetter"/>
      <w:lvlText w:val="%8)"/>
      <w:lvlJc w:val="left"/>
      <w:pPr>
        <w:ind w:left="4608" w:hanging="420"/>
      </w:pPr>
    </w:lvl>
    <w:lvl w:ilvl="8" w:tplc="0409001B" w:tentative="1">
      <w:start w:val="1"/>
      <w:numFmt w:val="lowerRoman"/>
      <w:lvlText w:val="%9."/>
      <w:lvlJc w:val="right"/>
      <w:pPr>
        <w:ind w:left="5028" w:hanging="420"/>
      </w:pPr>
    </w:lvl>
  </w:abstractNum>
  <w:abstractNum w:abstractNumId="23">
    <w:nsid w:val="51033233"/>
    <w:multiLevelType w:val="hybridMultilevel"/>
    <w:tmpl w:val="15EAF7F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54092B4E"/>
    <w:multiLevelType w:val="hybridMultilevel"/>
    <w:tmpl w:val="29B21EF6"/>
    <w:lvl w:ilvl="0" w:tplc="04090015">
      <w:start w:val="1"/>
      <w:numFmt w:val="upperLetter"/>
      <w:lvlText w:val="%1."/>
      <w:lvlJc w:val="left"/>
      <w:pPr>
        <w:ind w:left="1692" w:hanging="420"/>
      </w:pPr>
    </w:lvl>
    <w:lvl w:ilvl="1" w:tplc="04090019" w:tentative="1">
      <w:start w:val="1"/>
      <w:numFmt w:val="lowerLetter"/>
      <w:lvlText w:val="%2)"/>
      <w:lvlJc w:val="left"/>
      <w:pPr>
        <w:ind w:left="2112" w:hanging="420"/>
      </w:pPr>
    </w:lvl>
    <w:lvl w:ilvl="2" w:tplc="0409001B" w:tentative="1">
      <w:start w:val="1"/>
      <w:numFmt w:val="lowerRoman"/>
      <w:lvlText w:val="%3."/>
      <w:lvlJc w:val="right"/>
      <w:pPr>
        <w:ind w:left="2532" w:hanging="420"/>
      </w:pPr>
    </w:lvl>
    <w:lvl w:ilvl="3" w:tplc="0409000F" w:tentative="1">
      <w:start w:val="1"/>
      <w:numFmt w:val="decimal"/>
      <w:lvlText w:val="%4."/>
      <w:lvlJc w:val="left"/>
      <w:pPr>
        <w:ind w:left="2952" w:hanging="420"/>
      </w:pPr>
    </w:lvl>
    <w:lvl w:ilvl="4" w:tplc="04090019" w:tentative="1">
      <w:start w:val="1"/>
      <w:numFmt w:val="lowerLetter"/>
      <w:lvlText w:val="%5)"/>
      <w:lvlJc w:val="left"/>
      <w:pPr>
        <w:ind w:left="3372" w:hanging="420"/>
      </w:pPr>
    </w:lvl>
    <w:lvl w:ilvl="5" w:tplc="0409001B" w:tentative="1">
      <w:start w:val="1"/>
      <w:numFmt w:val="lowerRoman"/>
      <w:lvlText w:val="%6."/>
      <w:lvlJc w:val="right"/>
      <w:pPr>
        <w:ind w:left="3792" w:hanging="420"/>
      </w:pPr>
    </w:lvl>
    <w:lvl w:ilvl="6" w:tplc="0409000F" w:tentative="1">
      <w:start w:val="1"/>
      <w:numFmt w:val="decimal"/>
      <w:lvlText w:val="%7."/>
      <w:lvlJc w:val="left"/>
      <w:pPr>
        <w:ind w:left="4212" w:hanging="420"/>
      </w:pPr>
    </w:lvl>
    <w:lvl w:ilvl="7" w:tplc="04090019" w:tentative="1">
      <w:start w:val="1"/>
      <w:numFmt w:val="lowerLetter"/>
      <w:lvlText w:val="%8)"/>
      <w:lvlJc w:val="left"/>
      <w:pPr>
        <w:ind w:left="4632" w:hanging="420"/>
      </w:pPr>
    </w:lvl>
    <w:lvl w:ilvl="8" w:tplc="0409001B" w:tentative="1">
      <w:start w:val="1"/>
      <w:numFmt w:val="lowerRoman"/>
      <w:lvlText w:val="%9."/>
      <w:lvlJc w:val="right"/>
      <w:pPr>
        <w:ind w:left="5052" w:hanging="420"/>
      </w:pPr>
    </w:lvl>
  </w:abstractNum>
  <w:abstractNum w:abstractNumId="25">
    <w:nsid w:val="54C60769"/>
    <w:multiLevelType w:val="hybridMultilevel"/>
    <w:tmpl w:val="ECCA8888"/>
    <w:lvl w:ilvl="0" w:tplc="04090015">
      <w:start w:val="1"/>
      <w:numFmt w:val="upp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nsid w:val="58C0029C"/>
    <w:multiLevelType w:val="hybridMultilevel"/>
    <w:tmpl w:val="8E0CE9FC"/>
    <w:lvl w:ilvl="0" w:tplc="04090019">
      <w:start w:val="1"/>
      <w:numFmt w:val="lowerLetter"/>
      <w:lvlText w:val="%1)"/>
      <w:lvlJc w:val="left"/>
      <w:pPr>
        <w:ind w:left="2115" w:hanging="420"/>
      </w:pPr>
    </w:lvl>
    <w:lvl w:ilvl="1" w:tplc="04090019" w:tentative="1">
      <w:start w:val="1"/>
      <w:numFmt w:val="lowerLetter"/>
      <w:lvlText w:val="%2)"/>
      <w:lvlJc w:val="left"/>
      <w:pPr>
        <w:ind w:left="2535" w:hanging="420"/>
      </w:pPr>
    </w:lvl>
    <w:lvl w:ilvl="2" w:tplc="0409001B" w:tentative="1">
      <w:start w:val="1"/>
      <w:numFmt w:val="lowerRoman"/>
      <w:lvlText w:val="%3."/>
      <w:lvlJc w:val="right"/>
      <w:pPr>
        <w:ind w:left="2955" w:hanging="420"/>
      </w:pPr>
    </w:lvl>
    <w:lvl w:ilvl="3" w:tplc="0409000F" w:tentative="1">
      <w:start w:val="1"/>
      <w:numFmt w:val="decimal"/>
      <w:lvlText w:val="%4."/>
      <w:lvlJc w:val="left"/>
      <w:pPr>
        <w:ind w:left="3375" w:hanging="420"/>
      </w:pPr>
    </w:lvl>
    <w:lvl w:ilvl="4" w:tplc="04090019" w:tentative="1">
      <w:start w:val="1"/>
      <w:numFmt w:val="lowerLetter"/>
      <w:lvlText w:val="%5)"/>
      <w:lvlJc w:val="left"/>
      <w:pPr>
        <w:ind w:left="3795" w:hanging="420"/>
      </w:pPr>
    </w:lvl>
    <w:lvl w:ilvl="5" w:tplc="0409001B" w:tentative="1">
      <w:start w:val="1"/>
      <w:numFmt w:val="lowerRoman"/>
      <w:lvlText w:val="%6."/>
      <w:lvlJc w:val="right"/>
      <w:pPr>
        <w:ind w:left="4215" w:hanging="420"/>
      </w:pPr>
    </w:lvl>
    <w:lvl w:ilvl="6" w:tplc="0409000F" w:tentative="1">
      <w:start w:val="1"/>
      <w:numFmt w:val="decimal"/>
      <w:lvlText w:val="%7."/>
      <w:lvlJc w:val="left"/>
      <w:pPr>
        <w:ind w:left="4635" w:hanging="420"/>
      </w:pPr>
    </w:lvl>
    <w:lvl w:ilvl="7" w:tplc="04090019" w:tentative="1">
      <w:start w:val="1"/>
      <w:numFmt w:val="lowerLetter"/>
      <w:lvlText w:val="%8)"/>
      <w:lvlJc w:val="left"/>
      <w:pPr>
        <w:ind w:left="5055" w:hanging="420"/>
      </w:pPr>
    </w:lvl>
    <w:lvl w:ilvl="8" w:tplc="0409001B" w:tentative="1">
      <w:start w:val="1"/>
      <w:numFmt w:val="lowerRoman"/>
      <w:lvlText w:val="%9."/>
      <w:lvlJc w:val="right"/>
      <w:pPr>
        <w:ind w:left="5475" w:hanging="420"/>
      </w:pPr>
    </w:lvl>
  </w:abstractNum>
  <w:abstractNum w:abstractNumId="27">
    <w:nsid w:val="5A8E3917"/>
    <w:multiLevelType w:val="hybridMultilevel"/>
    <w:tmpl w:val="2FA8A4C6"/>
    <w:lvl w:ilvl="0" w:tplc="04090013">
      <w:start w:val="1"/>
      <w:numFmt w:val="chineseCountingThousand"/>
      <w:lvlText w:val="%1、"/>
      <w:lvlJc w:val="left"/>
      <w:pPr>
        <w:ind w:left="420" w:hanging="420"/>
      </w:pPr>
    </w:lvl>
    <w:lvl w:ilvl="1" w:tplc="3228B2F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AD97723"/>
    <w:multiLevelType w:val="hybridMultilevel"/>
    <w:tmpl w:val="7354C0B6"/>
    <w:lvl w:ilvl="0" w:tplc="04090015">
      <w:start w:val="1"/>
      <w:numFmt w:val="upp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9">
    <w:nsid w:val="5DFE2BCE"/>
    <w:multiLevelType w:val="hybridMultilevel"/>
    <w:tmpl w:val="80C47710"/>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0">
    <w:nsid w:val="60DD3C0D"/>
    <w:multiLevelType w:val="hybridMultilevel"/>
    <w:tmpl w:val="3362A2D4"/>
    <w:lvl w:ilvl="0" w:tplc="FFFFFFFF">
      <w:start w:val="1"/>
      <w:numFmt w:val="decimal"/>
      <w:pStyle w:val="1"/>
      <w:lvlText w:val="%1."/>
      <w:lvlJc w:val="left"/>
      <w:pPr>
        <w:tabs>
          <w:tab w:val="num" w:pos="482"/>
        </w:tabs>
        <w:ind w:left="482" w:hanging="482"/>
      </w:pPr>
      <w:rPr>
        <w:rFonts w:eastAsia="宋体" w:hint="eastAsia"/>
        <w:b w:val="0"/>
        <w:i w:val="0"/>
        <w:sz w:val="24"/>
      </w:rPr>
    </w:lvl>
    <w:lvl w:ilvl="1" w:tplc="FFFFFFFF" w:tentative="1">
      <w:start w:val="1"/>
      <w:numFmt w:val="lowerLetter"/>
      <w:lvlText w:val="%2)"/>
      <w:lvlJc w:val="left"/>
      <w:pPr>
        <w:tabs>
          <w:tab w:val="num" w:pos="358"/>
        </w:tabs>
        <w:ind w:left="358" w:hanging="420"/>
      </w:pPr>
    </w:lvl>
    <w:lvl w:ilvl="2" w:tplc="FFFFFFFF">
      <w:start w:val="1"/>
      <w:numFmt w:val="lowerRoman"/>
      <w:lvlText w:val="%3."/>
      <w:lvlJc w:val="right"/>
      <w:pPr>
        <w:tabs>
          <w:tab w:val="num" w:pos="778"/>
        </w:tabs>
        <w:ind w:left="778" w:hanging="420"/>
      </w:pPr>
    </w:lvl>
    <w:lvl w:ilvl="3" w:tplc="FFFFFFFF" w:tentative="1">
      <w:start w:val="1"/>
      <w:numFmt w:val="decimal"/>
      <w:lvlText w:val="%4."/>
      <w:lvlJc w:val="left"/>
      <w:pPr>
        <w:tabs>
          <w:tab w:val="num" w:pos="1198"/>
        </w:tabs>
        <w:ind w:left="1198" w:hanging="420"/>
      </w:pPr>
    </w:lvl>
    <w:lvl w:ilvl="4" w:tplc="FFFFFFFF" w:tentative="1">
      <w:start w:val="1"/>
      <w:numFmt w:val="lowerLetter"/>
      <w:lvlText w:val="%5)"/>
      <w:lvlJc w:val="left"/>
      <w:pPr>
        <w:tabs>
          <w:tab w:val="num" w:pos="1618"/>
        </w:tabs>
        <w:ind w:left="1618" w:hanging="420"/>
      </w:pPr>
    </w:lvl>
    <w:lvl w:ilvl="5" w:tplc="FFFFFFFF" w:tentative="1">
      <w:start w:val="1"/>
      <w:numFmt w:val="lowerRoman"/>
      <w:lvlText w:val="%6."/>
      <w:lvlJc w:val="right"/>
      <w:pPr>
        <w:tabs>
          <w:tab w:val="num" w:pos="2038"/>
        </w:tabs>
        <w:ind w:left="2038" w:hanging="420"/>
      </w:pPr>
    </w:lvl>
    <w:lvl w:ilvl="6" w:tplc="FFFFFFFF" w:tentative="1">
      <w:start w:val="1"/>
      <w:numFmt w:val="decimal"/>
      <w:lvlText w:val="%7."/>
      <w:lvlJc w:val="left"/>
      <w:pPr>
        <w:tabs>
          <w:tab w:val="num" w:pos="2458"/>
        </w:tabs>
        <w:ind w:left="2458" w:hanging="420"/>
      </w:pPr>
    </w:lvl>
    <w:lvl w:ilvl="7" w:tplc="FFFFFFFF" w:tentative="1">
      <w:start w:val="1"/>
      <w:numFmt w:val="lowerLetter"/>
      <w:lvlText w:val="%8)"/>
      <w:lvlJc w:val="left"/>
      <w:pPr>
        <w:tabs>
          <w:tab w:val="num" w:pos="2878"/>
        </w:tabs>
        <w:ind w:left="2878" w:hanging="420"/>
      </w:pPr>
    </w:lvl>
    <w:lvl w:ilvl="8" w:tplc="FFFFFFFF" w:tentative="1">
      <w:start w:val="1"/>
      <w:numFmt w:val="lowerRoman"/>
      <w:lvlText w:val="%9."/>
      <w:lvlJc w:val="right"/>
      <w:pPr>
        <w:tabs>
          <w:tab w:val="num" w:pos="3298"/>
        </w:tabs>
        <w:ind w:left="3298" w:hanging="420"/>
      </w:pPr>
    </w:lvl>
  </w:abstractNum>
  <w:abstractNum w:abstractNumId="31">
    <w:nsid w:val="61D744EE"/>
    <w:multiLevelType w:val="hybridMultilevel"/>
    <w:tmpl w:val="618CC878"/>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2">
    <w:nsid w:val="6586145C"/>
    <w:multiLevelType w:val="hybridMultilevel"/>
    <w:tmpl w:val="AA60B366"/>
    <w:lvl w:ilvl="0" w:tplc="04090015">
      <w:start w:val="1"/>
      <w:numFmt w:val="upp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3">
    <w:nsid w:val="6DF82328"/>
    <w:multiLevelType w:val="hybridMultilevel"/>
    <w:tmpl w:val="F51A776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nsid w:val="6F973FB9"/>
    <w:multiLevelType w:val="hybridMultilevel"/>
    <w:tmpl w:val="E5160F1A"/>
    <w:lvl w:ilvl="0" w:tplc="04090011">
      <w:start w:val="1"/>
      <w:numFmt w:val="decimal"/>
      <w:lvlText w:val="%1)"/>
      <w:lvlJc w:val="left"/>
      <w:pPr>
        <w:ind w:left="1272"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nsid w:val="70D5645C"/>
    <w:multiLevelType w:val="hybridMultilevel"/>
    <w:tmpl w:val="15EAF7F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nsid w:val="719366A1"/>
    <w:multiLevelType w:val="hybridMultilevel"/>
    <w:tmpl w:val="D5BC4444"/>
    <w:lvl w:ilvl="0" w:tplc="04090015">
      <w:start w:val="1"/>
      <w:numFmt w:val="upperLetter"/>
      <w:lvlText w:val="%1."/>
      <w:lvlJc w:val="left"/>
      <w:pPr>
        <w:ind w:left="1680" w:hanging="420"/>
      </w:p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7">
    <w:nsid w:val="720D26B9"/>
    <w:multiLevelType w:val="hybridMultilevel"/>
    <w:tmpl w:val="F51A776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nsid w:val="78F17701"/>
    <w:multiLevelType w:val="hybridMultilevel"/>
    <w:tmpl w:val="9CC0F5DA"/>
    <w:lvl w:ilvl="0" w:tplc="04090011">
      <w:start w:val="1"/>
      <w:numFmt w:val="decimal"/>
      <w:lvlText w:val="%1)"/>
      <w:lvlJc w:val="left"/>
      <w:pPr>
        <w:ind w:left="1272"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nsid w:val="7D923078"/>
    <w:multiLevelType w:val="hybridMultilevel"/>
    <w:tmpl w:val="9CC0F5DA"/>
    <w:lvl w:ilvl="0" w:tplc="04090011">
      <w:start w:val="1"/>
      <w:numFmt w:val="decimal"/>
      <w:lvlText w:val="%1)"/>
      <w:lvlJc w:val="left"/>
      <w:pPr>
        <w:ind w:left="1680" w:hanging="420"/>
      </w:pPr>
    </w:lvl>
    <w:lvl w:ilvl="1" w:tplc="04090019" w:tentative="1">
      <w:start w:val="1"/>
      <w:numFmt w:val="lowerLetter"/>
      <w:lvlText w:val="%2)"/>
      <w:lvlJc w:val="left"/>
      <w:pPr>
        <w:ind w:left="2088" w:hanging="420"/>
      </w:pPr>
    </w:lvl>
    <w:lvl w:ilvl="2" w:tplc="0409001B" w:tentative="1">
      <w:start w:val="1"/>
      <w:numFmt w:val="lowerRoman"/>
      <w:lvlText w:val="%3."/>
      <w:lvlJc w:val="right"/>
      <w:pPr>
        <w:ind w:left="2508" w:hanging="420"/>
      </w:pPr>
    </w:lvl>
    <w:lvl w:ilvl="3" w:tplc="0409000F" w:tentative="1">
      <w:start w:val="1"/>
      <w:numFmt w:val="decimal"/>
      <w:lvlText w:val="%4."/>
      <w:lvlJc w:val="left"/>
      <w:pPr>
        <w:ind w:left="2928" w:hanging="420"/>
      </w:pPr>
    </w:lvl>
    <w:lvl w:ilvl="4" w:tplc="04090019" w:tentative="1">
      <w:start w:val="1"/>
      <w:numFmt w:val="lowerLetter"/>
      <w:lvlText w:val="%5)"/>
      <w:lvlJc w:val="left"/>
      <w:pPr>
        <w:ind w:left="3348" w:hanging="420"/>
      </w:pPr>
    </w:lvl>
    <w:lvl w:ilvl="5" w:tplc="0409001B" w:tentative="1">
      <w:start w:val="1"/>
      <w:numFmt w:val="lowerRoman"/>
      <w:lvlText w:val="%6."/>
      <w:lvlJc w:val="right"/>
      <w:pPr>
        <w:ind w:left="3768" w:hanging="420"/>
      </w:pPr>
    </w:lvl>
    <w:lvl w:ilvl="6" w:tplc="0409000F" w:tentative="1">
      <w:start w:val="1"/>
      <w:numFmt w:val="decimal"/>
      <w:lvlText w:val="%7."/>
      <w:lvlJc w:val="left"/>
      <w:pPr>
        <w:ind w:left="4188" w:hanging="420"/>
      </w:pPr>
    </w:lvl>
    <w:lvl w:ilvl="7" w:tplc="04090019" w:tentative="1">
      <w:start w:val="1"/>
      <w:numFmt w:val="lowerLetter"/>
      <w:lvlText w:val="%8)"/>
      <w:lvlJc w:val="left"/>
      <w:pPr>
        <w:ind w:left="4608" w:hanging="420"/>
      </w:pPr>
    </w:lvl>
    <w:lvl w:ilvl="8" w:tplc="0409001B" w:tentative="1">
      <w:start w:val="1"/>
      <w:numFmt w:val="lowerRoman"/>
      <w:lvlText w:val="%9."/>
      <w:lvlJc w:val="right"/>
      <w:pPr>
        <w:ind w:left="5028" w:hanging="420"/>
      </w:pPr>
    </w:lvl>
  </w:abstractNum>
  <w:num w:numId="1">
    <w:abstractNumId w:val="20"/>
  </w:num>
  <w:num w:numId="2">
    <w:abstractNumId w:val="30"/>
  </w:num>
  <w:num w:numId="3">
    <w:abstractNumId w:val="38"/>
  </w:num>
  <w:num w:numId="4">
    <w:abstractNumId w:val="2"/>
  </w:num>
  <w:num w:numId="5">
    <w:abstractNumId w:val="27"/>
  </w:num>
  <w:num w:numId="6">
    <w:abstractNumId w:val="11"/>
  </w:num>
  <w:num w:numId="7">
    <w:abstractNumId w:val="37"/>
  </w:num>
  <w:num w:numId="8">
    <w:abstractNumId w:val="33"/>
  </w:num>
  <w:num w:numId="9">
    <w:abstractNumId w:val="9"/>
  </w:num>
  <w:num w:numId="10">
    <w:abstractNumId w:val="23"/>
  </w:num>
  <w:num w:numId="11">
    <w:abstractNumId w:val="35"/>
  </w:num>
  <w:num w:numId="12">
    <w:abstractNumId w:val="34"/>
  </w:num>
  <w:num w:numId="13">
    <w:abstractNumId w:val="13"/>
  </w:num>
  <w:num w:numId="14">
    <w:abstractNumId w:val="12"/>
  </w:num>
  <w:num w:numId="15">
    <w:abstractNumId w:val="0"/>
  </w:num>
  <w:num w:numId="16">
    <w:abstractNumId w:val="6"/>
  </w:num>
  <w:num w:numId="17">
    <w:abstractNumId w:val="16"/>
  </w:num>
  <w:num w:numId="18">
    <w:abstractNumId w:val="24"/>
  </w:num>
  <w:num w:numId="19">
    <w:abstractNumId w:val="4"/>
  </w:num>
  <w:num w:numId="20">
    <w:abstractNumId w:val="36"/>
  </w:num>
  <w:num w:numId="21">
    <w:abstractNumId w:val="7"/>
  </w:num>
  <w:num w:numId="22">
    <w:abstractNumId w:val="26"/>
  </w:num>
  <w:num w:numId="23">
    <w:abstractNumId w:val="31"/>
  </w:num>
  <w:num w:numId="24">
    <w:abstractNumId w:val="29"/>
  </w:num>
  <w:num w:numId="25">
    <w:abstractNumId w:val="18"/>
  </w:num>
  <w:num w:numId="26">
    <w:abstractNumId w:val="21"/>
  </w:num>
  <w:num w:numId="27">
    <w:abstractNumId w:val="15"/>
  </w:num>
  <w:num w:numId="28">
    <w:abstractNumId w:val="5"/>
  </w:num>
  <w:num w:numId="29">
    <w:abstractNumId w:val="19"/>
  </w:num>
  <w:num w:numId="30">
    <w:abstractNumId w:val="3"/>
  </w:num>
  <w:num w:numId="31">
    <w:abstractNumId w:val="28"/>
  </w:num>
  <w:num w:numId="32">
    <w:abstractNumId w:val="22"/>
  </w:num>
  <w:num w:numId="33">
    <w:abstractNumId w:val="39"/>
  </w:num>
  <w:num w:numId="34">
    <w:abstractNumId w:val="32"/>
  </w:num>
  <w:num w:numId="35">
    <w:abstractNumId w:val="17"/>
  </w:num>
  <w:num w:numId="36">
    <w:abstractNumId w:val="1"/>
  </w:num>
  <w:num w:numId="37">
    <w:abstractNumId w:val="10"/>
  </w:num>
  <w:num w:numId="38">
    <w:abstractNumId w:val="25"/>
  </w:num>
  <w:num w:numId="39">
    <w:abstractNumId w:val="14"/>
  </w:num>
  <w:num w:numId="40">
    <w:abstractNumId w:val="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61">
      <o:colormru v:ext="edit" colors="#965f36"/>
    </o:shapedefaults>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CF6989"/>
    <w:rsid w:val="00002BD9"/>
    <w:rsid w:val="000035F3"/>
    <w:rsid w:val="0000391C"/>
    <w:rsid w:val="00003BF7"/>
    <w:rsid w:val="00004EAB"/>
    <w:rsid w:val="00004F81"/>
    <w:rsid w:val="0000733B"/>
    <w:rsid w:val="00011D7C"/>
    <w:rsid w:val="000125BF"/>
    <w:rsid w:val="0001478D"/>
    <w:rsid w:val="00014CC0"/>
    <w:rsid w:val="000152CF"/>
    <w:rsid w:val="00017AB4"/>
    <w:rsid w:val="00017AC9"/>
    <w:rsid w:val="00017D8C"/>
    <w:rsid w:val="0002009F"/>
    <w:rsid w:val="000202BD"/>
    <w:rsid w:val="0002116B"/>
    <w:rsid w:val="00023164"/>
    <w:rsid w:val="00023F8C"/>
    <w:rsid w:val="00024657"/>
    <w:rsid w:val="0002570E"/>
    <w:rsid w:val="00027907"/>
    <w:rsid w:val="00030205"/>
    <w:rsid w:val="000307E1"/>
    <w:rsid w:val="0003111A"/>
    <w:rsid w:val="00036AC5"/>
    <w:rsid w:val="00036D0E"/>
    <w:rsid w:val="000377B2"/>
    <w:rsid w:val="000378A2"/>
    <w:rsid w:val="00041075"/>
    <w:rsid w:val="00042588"/>
    <w:rsid w:val="00042E67"/>
    <w:rsid w:val="00045728"/>
    <w:rsid w:val="00046DA7"/>
    <w:rsid w:val="00051CF3"/>
    <w:rsid w:val="00057E43"/>
    <w:rsid w:val="0006101A"/>
    <w:rsid w:val="00062726"/>
    <w:rsid w:val="00062935"/>
    <w:rsid w:val="000641AD"/>
    <w:rsid w:val="0006429B"/>
    <w:rsid w:val="00065F73"/>
    <w:rsid w:val="0006710D"/>
    <w:rsid w:val="00067D20"/>
    <w:rsid w:val="00072162"/>
    <w:rsid w:val="00072B36"/>
    <w:rsid w:val="00072B89"/>
    <w:rsid w:val="00074998"/>
    <w:rsid w:val="00076699"/>
    <w:rsid w:val="000768E7"/>
    <w:rsid w:val="00081F68"/>
    <w:rsid w:val="00084AF0"/>
    <w:rsid w:val="000853AA"/>
    <w:rsid w:val="00085F31"/>
    <w:rsid w:val="00090448"/>
    <w:rsid w:val="0009409E"/>
    <w:rsid w:val="00094E23"/>
    <w:rsid w:val="000957BA"/>
    <w:rsid w:val="00095B3D"/>
    <w:rsid w:val="00096E93"/>
    <w:rsid w:val="000A03FF"/>
    <w:rsid w:val="000A0580"/>
    <w:rsid w:val="000A1F95"/>
    <w:rsid w:val="000A7FC4"/>
    <w:rsid w:val="000B1038"/>
    <w:rsid w:val="000B553A"/>
    <w:rsid w:val="000B6A80"/>
    <w:rsid w:val="000B7602"/>
    <w:rsid w:val="000C1E9E"/>
    <w:rsid w:val="000C6083"/>
    <w:rsid w:val="000D3BC8"/>
    <w:rsid w:val="000D7E41"/>
    <w:rsid w:val="000E2DC3"/>
    <w:rsid w:val="000E51C7"/>
    <w:rsid w:val="000E5331"/>
    <w:rsid w:val="000E62CF"/>
    <w:rsid w:val="000E6D5E"/>
    <w:rsid w:val="000F1E81"/>
    <w:rsid w:val="000F3B89"/>
    <w:rsid w:val="000F3C80"/>
    <w:rsid w:val="000F5CBE"/>
    <w:rsid w:val="000F6588"/>
    <w:rsid w:val="000F6E76"/>
    <w:rsid w:val="000F6F18"/>
    <w:rsid w:val="00100F4D"/>
    <w:rsid w:val="00101EBA"/>
    <w:rsid w:val="00102868"/>
    <w:rsid w:val="00103DD4"/>
    <w:rsid w:val="0010558F"/>
    <w:rsid w:val="00106892"/>
    <w:rsid w:val="0010725D"/>
    <w:rsid w:val="00111181"/>
    <w:rsid w:val="00113850"/>
    <w:rsid w:val="001143B1"/>
    <w:rsid w:val="00117BFE"/>
    <w:rsid w:val="00117ED1"/>
    <w:rsid w:val="001230E9"/>
    <w:rsid w:val="001235E7"/>
    <w:rsid w:val="0012387F"/>
    <w:rsid w:val="00124CF2"/>
    <w:rsid w:val="00124D3E"/>
    <w:rsid w:val="00125DC4"/>
    <w:rsid w:val="00126068"/>
    <w:rsid w:val="0012782C"/>
    <w:rsid w:val="0013269A"/>
    <w:rsid w:val="00134F3F"/>
    <w:rsid w:val="00135493"/>
    <w:rsid w:val="00136DF4"/>
    <w:rsid w:val="001417C5"/>
    <w:rsid w:val="001418AA"/>
    <w:rsid w:val="00143C5E"/>
    <w:rsid w:val="00144C7F"/>
    <w:rsid w:val="00144EBC"/>
    <w:rsid w:val="0014503E"/>
    <w:rsid w:val="00147D7B"/>
    <w:rsid w:val="001528CB"/>
    <w:rsid w:val="00155A61"/>
    <w:rsid w:val="0015746D"/>
    <w:rsid w:val="001601A2"/>
    <w:rsid w:val="0016141F"/>
    <w:rsid w:val="0016173F"/>
    <w:rsid w:val="00163DAB"/>
    <w:rsid w:val="00163E1E"/>
    <w:rsid w:val="001649CF"/>
    <w:rsid w:val="00165102"/>
    <w:rsid w:val="00165533"/>
    <w:rsid w:val="001733C0"/>
    <w:rsid w:val="001744E1"/>
    <w:rsid w:val="00176F05"/>
    <w:rsid w:val="001778A9"/>
    <w:rsid w:val="00181EA7"/>
    <w:rsid w:val="00185BFC"/>
    <w:rsid w:val="00186DAE"/>
    <w:rsid w:val="00190BB8"/>
    <w:rsid w:val="00191626"/>
    <w:rsid w:val="00191B5C"/>
    <w:rsid w:val="0019287D"/>
    <w:rsid w:val="00194435"/>
    <w:rsid w:val="00194E18"/>
    <w:rsid w:val="00196B41"/>
    <w:rsid w:val="001A19EB"/>
    <w:rsid w:val="001A26FB"/>
    <w:rsid w:val="001A4FCC"/>
    <w:rsid w:val="001A74D4"/>
    <w:rsid w:val="001B006C"/>
    <w:rsid w:val="001B26B9"/>
    <w:rsid w:val="001B3B06"/>
    <w:rsid w:val="001B414B"/>
    <w:rsid w:val="001B6ACA"/>
    <w:rsid w:val="001C0482"/>
    <w:rsid w:val="001C30A2"/>
    <w:rsid w:val="001C43A0"/>
    <w:rsid w:val="001C4A4C"/>
    <w:rsid w:val="001C4DBD"/>
    <w:rsid w:val="001C593B"/>
    <w:rsid w:val="001C7245"/>
    <w:rsid w:val="001D2486"/>
    <w:rsid w:val="001D2CF9"/>
    <w:rsid w:val="001D4F6A"/>
    <w:rsid w:val="001D637C"/>
    <w:rsid w:val="001D713E"/>
    <w:rsid w:val="001E0F31"/>
    <w:rsid w:val="001F20A8"/>
    <w:rsid w:val="001F5865"/>
    <w:rsid w:val="001F65B5"/>
    <w:rsid w:val="00203F1E"/>
    <w:rsid w:val="00204F37"/>
    <w:rsid w:val="00206A37"/>
    <w:rsid w:val="00207AD1"/>
    <w:rsid w:val="0021075D"/>
    <w:rsid w:val="00211316"/>
    <w:rsid w:val="00214CAD"/>
    <w:rsid w:val="002150C3"/>
    <w:rsid w:val="002162C4"/>
    <w:rsid w:val="00216728"/>
    <w:rsid w:val="0021742C"/>
    <w:rsid w:val="0022081D"/>
    <w:rsid w:val="002220E7"/>
    <w:rsid w:val="00222898"/>
    <w:rsid w:val="00224143"/>
    <w:rsid w:val="00232105"/>
    <w:rsid w:val="00232992"/>
    <w:rsid w:val="00232B05"/>
    <w:rsid w:val="00234755"/>
    <w:rsid w:val="00235583"/>
    <w:rsid w:val="00245217"/>
    <w:rsid w:val="00247258"/>
    <w:rsid w:val="002507C9"/>
    <w:rsid w:val="002521A7"/>
    <w:rsid w:val="002523CD"/>
    <w:rsid w:val="002601BF"/>
    <w:rsid w:val="00260936"/>
    <w:rsid w:val="00261B1B"/>
    <w:rsid w:val="002622CA"/>
    <w:rsid w:val="002627EC"/>
    <w:rsid w:val="00265B5D"/>
    <w:rsid w:val="00272789"/>
    <w:rsid w:val="00273437"/>
    <w:rsid w:val="002753AA"/>
    <w:rsid w:val="0027637D"/>
    <w:rsid w:val="00281B68"/>
    <w:rsid w:val="00283650"/>
    <w:rsid w:val="00284BF0"/>
    <w:rsid w:val="00284CF9"/>
    <w:rsid w:val="00284F32"/>
    <w:rsid w:val="00285226"/>
    <w:rsid w:val="002931BD"/>
    <w:rsid w:val="00293CCD"/>
    <w:rsid w:val="00294666"/>
    <w:rsid w:val="002A1972"/>
    <w:rsid w:val="002A318E"/>
    <w:rsid w:val="002A4038"/>
    <w:rsid w:val="002A7D59"/>
    <w:rsid w:val="002B099C"/>
    <w:rsid w:val="002B190D"/>
    <w:rsid w:val="002B204F"/>
    <w:rsid w:val="002B2233"/>
    <w:rsid w:val="002B4338"/>
    <w:rsid w:val="002B4A8F"/>
    <w:rsid w:val="002B6F62"/>
    <w:rsid w:val="002C0318"/>
    <w:rsid w:val="002C0D35"/>
    <w:rsid w:val="002C1249"/>
    <w:rsid w:val="002C1FB7"/>
    <w:rsid w:val="002C2F1F"/>
    <w:rsid w:val="002C3C0D"/>
    <w:rsid w:val="002C7F06"/>
    <w:rsid w:val="002D0757"/>
    <w:rsid w:val="002D08F4"/>
    <w:rsid w:val="002D3966"/>
    <w:rsid w:val="002E0362"/>
    <w:rsid w:val="002E06D3"/>
    <w:rsid w:val="002E25EF"/>
    <w:rsid w:val="002E7115"/>
    <w:rsid w:val="002F02A2"/>
    <w:rsid w:val="002F1F0D"/>
    <w:rsid w:val="002F2D27"/>
    <w:rsid w:val="002F3C8B"/>
    <w:rsid w:val="00300477"/>
    <w:rsid w:val="00301034"/>
    <w:rsid w:val="00301AA1"/>
    <w:rsid w:val="003035DF"/>
    <w:rsid w:val="00303BF5"/>
    <w:rsid w:val="003040C9"/>
    <w:rsid w:val="00304FDA"/>
    <w:rsid w:val="00305778"/>
    <w:rsid w:val="003061CF"/>
    <w:rsid w:val="0030699B"/>
    <w:rsid w:val="00307926"/>
    <w:rsid w:val="00310CDB"/>
    <w:rsid w:val="003143D3"/>
    <w:rsid w:val="00314B27"/>
    <w:rsid w:val="0031759E"/>
    <w:rsid w:val="0032053B"/>
    <w:rsid w:val="00321DAC"/>
    <w:rsid w:val="0032477E"/>
    <w:rsid w:val="003255C6"/>
    <w:rsid w:val="00326D36"/>
    <w:rsid w:val="00327193"/>
    <w:rsid w:val="003302AC"/>
    <w:rsid w:val="00332E43"/>
    <w:rsid w:val="0033383E"/>
    <w:rsid w:val="00334BCF"/>
    <w:rsid w:val="00334E03"/>
    <w:rsid w:val="0033534D"/>
    <w:rsid w:val="003376FE"/>
    <w:rsid w:val="00341324"/>
    <w:rsid w:val="0034501F"/>
    <w:rsid w:val="0034769C"/>
    <w:rsid w:val="003523CC"/>
    <w:rsid w:val="003534D6"/>
    <w:rsid w:val="00360CC5"/>
    <w:rsid w:val="00361827"/>
    <w:rsid w:val="003623E8"/>
    <w:rsid w:val="003629AD"/>
    <w:rsid w:val="003645A0"/>
    <w:rsid w:val="00366F90"/>
    <w:rsid w:val="00373944"/>
    <w:rsid w:val="0037465E"/>
    <w:rsid w:val="00375074"/>
    <w:rsid w:val="00375FB0"/>
    <w:rsid w:val="00376499"/>
    <w:rsid w:val="003822AC"/>
    <w:rsid w:val="003824CB"/>
    <w:rsid w:val="0038580E"/>
    <w:rsid w:val="00392CE1"/>
    <w:rsid w:val="00396E59"/>
    <w:rsid w:val="00397942"/>
    <w:rsid w:val="003A2A76"/>
    <w:rsid w:val="003A2B72"/>
    <w:rsid w:val="003A3958"/>
    <w:rsid w:val="003A560F"/>
    <w:rsid w:val="003A5682"/>
    <w:rsid w:val="003A60CF"/>
    <w:rsid w:val="003A74C1"/>
    <w:rsid w:val="003A7AE9"/>
    <w:rsid w:val="003B014E"/>
    <w:rsid w:val="003B49C0"/>
    <w:rsid w:val="003B4C0D"/>
    <w:rsid w:val="003B552D"/>
    <w:rsid w:val="003B6052"/>
    <w:rsid w:val="003B6D2C"/>
    <w:rsid w:val="003B6F08"/>
    <w:rsid w:val="003C0145"/>
    <w:rsid w:val="003C2636"/>
    <w:rsid w:val="003C2C4A"/>
    <w:rsid w:val="003C609F"/>
    <w:rsid w:val="003C726A"/>
    <w:rsid w:val="003D0E4B"/>
    <w:rsid w:val="003D1051"/>
    <w:rsid w:val="003D1476"/>
    <w:rsid w:val="003D1671"/>
    <w:rsid w:val="003D2289"/>
    <w:rsid w:val="003D27E3"/>
    <w:rsid w:val="003D2CC9"/>
    <w:rsid w:val="003D3801"/>
    <w:rsid w:val="003D3F43"/>
    <w:rsid w:val="003D5C6E"/>
    <w:rsid w:val="003D78EB"/>
    <w:rsid w:val="003D7966"/>
    <w:rsid w:val="003E11DE"/>
    <w:rsid w:val="003E7A4F"/>
    <w:rsid w:val="003F0870"/>
    <w:rsid w:val="003F417D"/>
    <w:rsid w:val="003F504A"/>
    <w:rsid w:val="003F5A41"/>
    <w:rsid w:val="003F67D6"/>
    <w:rsid w:val="003F7111"/>
    <w:rsid w:val="00400EDE"/>
    <w:rsid w:val="00411E42"/>
    <w:rsid w:val="0041288D"/>
    <w:rsid w:val="004130FE"/>
    <w:rsid w:val="00415BEE"/>
    <w:rsid w:val="004166BA"/>
    <w:rsid w:val="0042001F"/>
    <w:rsid w:val="004200C9"/>
    <w:rsid w:val="00420C73"/>
    <w:rsid w:val="00422C4B"/>
    <w:rsid w:val="00422E53"/>
    <w:rsid w:val="004251F7"/>
    <w:rsid w:val="00426770"/>
    <w:rsid w:val="00426A8A"/>
    <w:rsid w:val="00432042"/>
    <w:rsid w:val="00433DA6"/>
    <w:rsid w:val="004352EA"/>
    <w:rsid w:val="00440228"/>
    <w:rsid w:val="004432B5"/>
    <w:rsid w:val="0044534B"/>
    <w:rsid w:val="00445479"/>
    <w:rsid w:val="00447088"/>
    <w:rsid w:val="004475D6"/>
    <w:rsid w:val="004477B3"/>
    <w:rsid w:val="00447ED0"/>
    <w:rsid w:val="00452E53"/>
    <w:rsid w:val="00454D88"/>
    <w:rsid w:val="00454FF4"/>
    <w:rsid w:val="00460D42"/>
    <w:rsid w:val="0046113D"/>
    <w:rsid w:val="004613A0"/>
    <w:rsid w:val="00461E4D"/>
    <w:rsid w:val="00462136"/>
    <w:rsid w:val="00464666"/>
    <w:rsid w:val="00464975"/>
    <w:rsid w:val="00466688"/>
    <w:rsid w:val="004671A2"/>
    <w:rsid w:val="00467324"/>
    <w:rsid w:val="004709A7"/>
    <w:rsid w:val="004729F7"/>
    <w:rsid w:val="00475798"/>
    <w:rsid w:val="00476BB2"/>
    <w:rsid w:val="004801F1"/>
    <w:rsid w:val="004825FE"/>
    <w:rsid w:val="004840A9"/>
    <w:rsid w:val="00484AF9"/>
    <w:rsid w:val="004855B3"/>
    <w:rsid w:val="00485CD5"/>
    <w:rsid w:val="00491A2D"/>
    <w:rsid w:val="00491FBA"/>
    <w:rsid w:val="004925CC"/>
    <w:rsid w:val="00493574"/>
    <w:rsid w:val="0049376D"/>
    <w:rsid w:val="00495D1D"/>
    <w:rsid w:val="004961BA"/>
    <w:rsid w:val="004A65C6"/>
    <w:rsid w:val="004A77A2"/>
    <w:rsid w:val="004A78A2"/>
    <w:rsid w:val="004B0AC0"/>
    <w:rsid w:val="004B10A0"/>
    <w:rsid w:val="004B54DF"/>
    <w:rsid w:val="004B72BC"/>
    <w:rsid w:val="004B7CB9"/>
    <w:rsid w:val="004B7FCA"/>
    <w:rsid w:val="004C0351"/>
    <w:rsid w:val="004C0DE2"/>
    <w:rsid w:val="004C175B"/>
    <w:rsid w:val="004C27A1"/>
    <w:rsid w:val="004C291E"/>
    <w:rsid w:val="004C3FCD"/>
    <w:rsid w:val="004C6DD5"/>
    <w:rsid w:val="004C72C1"/>
    <w:rsid w:val="004D092D"/>
    <w:rsid w:val="004D16FA"/>
    <w:rsid w:val="004D2B19"/>
    <w:rsid w:val="004D2DA0"/>
    <w:rsid w:val="004D4102"/>
    <w:rsid w:val="004D5DF6"/>
    <w:rsid w:val="004E1481"/>
    <w:rsid w:val="004E4870"/>
    <w:rsid w:val="004E5B34"/>
    <w:rsid w:val="004E7C59"/>
    <w:rsid w:val="004E7D65"/>
    <w:rsid w:val="004F0230"/>
    <w:rsid w:val="004F03D1"/>
    <w:rsid w:val="004F1344"/>
    <w:rsid w:val="004F62FD"/>
    <w:rsid w:val="005025F7"/>
    <w:rsid w:val="00502E60"/>
    <w:rsid w:val="0050400D"/>
    <w:rsid w:val="00506327"/>
    <w:rsid w:val="0051262B"/>
    <w:rsid w:val="00516062"/>
    <w:rsid w:val="005163AD"/>
    <w:rsid w:val="00516C8B"/>
    <w:rsid w:val="00525B77"/>
    <w:rsid w:val="005268A5"/>
    <w:rsid w:val="00527726"/>
    <w:rsid w:val="00530E40"/>
    <w:rsid w:val="00531CBE"/>
    <w:rsid w:val="00531E44"/>
    <w:rsid w:val="00532DD6"/>
    <w:rsid w:val="00536E4A"/>
    <w:rsid w:val="00537A1D"/>
    <w:rsid w:val="00537DAB"/>
    <w:rsid w:val="00541C98"/>
    <w:rsid w:val="00543823"/>
    <w:rsid w:val="005458A9"/>
    <w:rsid w:val="00546F70"/>
    <w:rsid w:val="00550290"/>
    <w:rsid w:val="00552A75"/>
    <w:rsid w:val="00553FCF"/>
    <w:rsid w:val="0055571E"/>
    <w:rsid w:val="00560E8B"/>
    <w:rsid w:val="00560F5D"/>
    <w:rsid w:val="00562ED8"/>
    <w:rsid w:val="00562EE2"/>
    <w:rsid w:val="0056331A"/>
    <w:rsid w:val="00567FC1"/>
    <w:rsid w:val="00572212"/>
    <w:rsid w:val="0057591A"/>
    <w:rsid w:val="00576569"/>
    <w:rsid w:val="00576D18"/>
    <w:rsid w:val="005770D5"/>
    <w:rsid w:val="00577E82"/>
    <w:rsid w:val="00580CE6"/>
    <w:rsid w:val="0058170E"/>
    <w:rsid w:val="00582283"/>
    <w:rsid w:val="00583AFB"/>
    <w:rsid w:val="00584586"/>
    <w:rsid w:val="00584C5C"/>
    <w:rsid w:val="00585117"/>
    <w:rsid w:val="0058665A"/>
    <w:rsid w:val="00587B44"/>
    <w:rsid w:val="00594ACB"/>
    <w:rsid w:val="00594B4B"/>
    <w:rsid w:val="00595F69"/>
    <w:rsid w:val="00597679"/>
    <w:rsid w:val="005A0B98"/>
    <w:rsid w:val="005A0FE4"/>
    <w:rsid w:val="005A3610"/>
    <w:rsid w:val="005A3E72"/>
    <w:rsid w:val="005A6D5D"/>
    <w:rsid w:val="005A7124"/>
    <w:rsid w:val="005A7507"/>
    <w:rsid w:val="005B41D3"/>
    <w:rsid w:val="005B4AC5"/>
    <w:rsid w:val="005B4EC3"/>
    <w:rsid w:val="005B550A"/>
    <w:rsid w:val="005B5CB7"/>
    <w:rsid w:val="005C0639"/>
    <w:rsid w:val="005C6856"/>
    <w:rsid w:val="005C6D59"/>
    <w:rsid w:val="005D1952"/>
    <w:rsid w:val="005E0194"/>
    <w:rsid w:val="005E15A8"/>
    <w:rsid w:val="005E16D1"/>
    <w:rsid w:val="005E49B3"/>
    <w:rsid w:val="005F09B0"/>
    <w:rsid w:val="005F2886"/>
    <w:rsid w:val="005F2D95"/>
    <w:rsid w:val="005F47D5"/>
    <w:rsid w:val="005F47E3"/>
    <w:rsid w:val="005F7423"/>
    <w:rsid w:val="005F78C7"/>
    <w:rsid w:val="005F7911"/>
    <w:rsid w:val="00600B00"/>
    <w:rsid w:val="00602F58"/>
    <w:rsid w:val="00603744"/>
    <w:rsid w:val="0060383C"/>
    <w:rsid w:val="00604390"/>
    <w:rsid w:val="00604A3C"/>
    <w:rsid w:val="00606655"/>
    <w:rsid w:val="00611636"/>
    <w:rsid w:val="00611F12"/>
    <w:rsid w:val="0061325C"/>
    <w:rsid w:val="006132CD"/>
    <w:rsid w:val="006157A1"/>
    <w:rsid w:val="006205D0"/>
    <w:rsid w:val="00624436"/>
    <w:rsid w:val="00624EC5"/>
    <w:rsid w:val="0063155A"/>
    <w:rsid w:val="0063191A"/>
    <w:rsid w:val="00632AE3"/>
    <w:rsid w:val="00632BC1"/>
    <w:rsid w:val="00633ECC"/>
    <w:rsid w:val="006401CD"/>
    <w:rsid w:val="0064112F"/>
    <w:rsid w:val="00645339"/>
    <w:rsid w:val="00646ECA"/>
    <w:rsid w:val="00647314"/>
    <w:rsid w:val="006550B9"/>
    <w:rsid w:val="0066138D"/>
    <w:rsid w:val="00663F4D"/>
    <w:rsid w:val="0066476A"/>
    <w:rsid w:val="006663BE"/>
    <w:rsid w:val="0066654E"/>
    <w:rsid w:val="00672AF6"/>
    <w:rsid w:val="006733B6"/>
    <w:rsid w:val="00675D17"/>
    <w:rsid w:val="00683461"/>
    <w:rsid w:val="00686BD7"/>
    <w:rsid w:val="00690B1D"/>
    <w:rsid w:val="00692147"/>
    <w:rsid w:val="00693961"/>
    <w:rsid w:val="006A2550"/>
    <w:rsid w:val="006A34CF"/>
    <w:rsid w:val="006A3702"/>
    <w:rsid w:val="006A3C64"/>
    <w:rsid w:val="006A6187"/>
    <w:rsid w:val="006A6608"/>
    <w:rsid w:val="006A71DE"/>
    <w:rsid w:val="006B18A6"/>
    <w:rsid w:val="006B27C8"/>
    <w:rsid w:val="006B4E03"/>
    <w:rsid w:val="006B57C4"/>
    <w:rsid w:val="006B6480"/>
    <w:rsid w:val="006B6748"/>
    <w:rsid w:val="006B68E3"/>
    <w:rsid w:val="006B6C59"/>
    <w:rsid w:val="006C00D0"/>
    <w:rsid w:val="006C2945"/>
    <w:rsid w:val="006C5E44"/>
    <w:rsid w:val="006C66B8"/>
    <w:rsid w:val="006C729F"/>
    <w:rsid w:val="006D0786"/>
    <w:rsid w:val="006D08DB"/>
    <w:rsid w:val="006D16E4"/>
    <w:rsid w:val="006D4120"/>
    <w:rsid w:val="006D4E04"/>
    <w:rsid w:val="006D4ED8"/>
    <w:rsid w:val="006D598C"/>
    <w:rsid w:val="006D5D99"/>
    <w:rsid w:val="006D6402"/>
    <w:rsid w:val="006E025F"/>
    <w:rsid w:val="006E033D"/>
    <w:rsid w:val="006E04F0"/>
    <w:rsid w:val="006E59D7"/>
    <w:rsid w:val="006E718B"/>
    <w:rsid w:val="006E7287"/>
    <w:rsid w:val="006E75B7"/>
    <w:rsid w:val="006F0955"/>
    <w:rsid w:val="006F2E59"/>
    <w:rsid w:val="00702FE4"/>
    <w:rsid w:val="00703AF7"/>
    <w:rsid w:val="00703BC0"/>
    <w:rsid w:val="00710AD2"/>
    <w:rsid w:val="0071365C"/>
    <w:rsid w:val="00714C8B"/>
    <w:rsid w:val="00715BB8"/>
    <w:rsid w:val="00715EDE"/>
    <w:rsid w:val="00716E21"/>
    <w:rsid w:val="00721977"/>
    <w:rsid w:val="00723EA1"/>
    <w:rsid w:val="00725112"/>
    <w:rsid w:val="00726F5E"/>
    <w:rsid w:val="00727455"/>
    <w:rsid w:val="00730298"/>
    <w:rsid w:val="007317E5"/>
    <w:rsid w:val="00731838"/>
    <w:rsid w:val="0073223D"/>
    <w:rsid w:val="00732691"/>
    <w:rsid w:val="007329D7"/>
    <w:rsid w:val="007344E0"/>
    <w:rsid w:val="00740D8B"/>
    <w:rsid w:val="007414CD"/>
    <w:rsid w:val="007445DA"/>
    <w:rsid w:val="0074544A"/>
    <w:rsid w:val="00747114"/>
    <w:rsid w:val="007516B6"/>
    <w:rsid w:val="007549B4"/>
    <w:rsid w:val="00755A97"/>
    <w:rsid w:val="0075670F"/>
    <w:rsid w:val="0075729B"/>
    <w:rsid w:val="00767179"/>
    <w:rsid w:val="00770190"/>
    <w:rsid w:val="00776544"/>
    <w:rsid w:val="00776868"/>
    <w:rsid w:val="00776E30"/>
    <w:rsid w:val="00777E66"/>
    <w:rsid w:val="00781325"/>
    <w:rsid w:val="0078202C"/>
    <w:rsid w:val="00783497"/>
    <w:rsid w:val="00783EB3"/>
    <w:rsid w:val="0078405E"/>
    <w:rsid w:val="00792863"/>
    <w:rsid w:val="007938AB"/>
    <w:rsid w:val="0079396F"/>
    <w:rsid w:val="00794F40"/>
    <w:rsid w:val="00796379"/>
    <w:rsid w:val="007A07FB"/>
    <w:rsid w:val="007A290E"/>
    <w:rsid w:val="007A6AC6"/>
    <w:rsid w:val="007B0E6A"/>
    <w:rsid w:val="007B185B"/>
    <w:rsid w:val="007B209E"/>
    <w:rsid w:val="007B25AC"/>
    <w:rsid w:val="007B34C2"/>
    <w:rsid w:val="007B3A90"/>
    <w:rsid w:val="007B4615"/>
    <w:rsid w:val="007B493E"/>
    <w:rsid w:val="007C0F43"/>
    <w:rsid w:val="007C4D51"/>
    <w:rsid w:val="007C51CE"/>
    <w:rsid w:val="007C6217"/>
    <w:rsid w:val="007C6808"/>
    <w:rsid w:val="007C78B5"/>
    <w:rsid w:val="007D000F"/>
    <w:rsid w:val="007D0B23"/>
    <w:rsid w:val="007D2238"/>
    <w:rsid w:val="007D55C6"/>
    <w:rsid w:val="007D646D"/>
    <w:rsid w:val="007E0412"/>
    <w:rsid w:val="007E20CF"/>
    <w:rsid w:val="007E2999"/>
    <w:rsid w:val="007E2B9D"/>
    <w:rsid w:val="007E3D3A"/>
    <w:rsid w:val="007E453F"/>
    <w:rsid w:val="007E45DC"/>
    <w:rsid w:val="007E565F"/>
    <w:rsid w:val="007E6B2C"/>
    <w:rsid w:val="007F2F10"/>
    <w:rsid w:val="007F35FD"/>
    <w:rsid w:val="007F4C00"/>
    <w:rsid w:val="007F52B0"/>
    <w:rsid w:val="007F7542"/>
    <w:rsid w:val="00802545"/>
    <w:rsid w:val="008030BD"/>
    <w:rsid w:val="00804BBB"/>
    <w:rsid w:val="0080774E"/>
    <w:rsid w:val="00812863"/>
    <w:rsid w:val="008131F8"/>
    <w:rsid w:val="00814D0D"/>
    <w:rsid w:val="00816093"/>
    <w:rsid w:val="00816101"/>
    <w:rsid w:val="00817022"/>
    <w:rsid w:val="008174C9"/>
    <w:rsid w:val="008177B6"/>
    <w:rsid w:val="0082045A"/>
    <w:rsid w:val="008214D9"/>
    <w:rsid w:val="0082304D"/>
    <w:rsid w:val="0082624E"/>
    <w:rsid w:val="00827B2F"/>
    <w:rsid w:val="0083373B"/>
    <w:rsid w:val="00833EE0"/>
    <w:rsid w:val="00835E5A"/>
    <w:rsid w:val="00836940"/>
    <w:rsid w:val="00843197"/>
    <w:rsid w:val="00850822"/>
    <w:rsid w:val="00852132"/>
    <w:rsid w:val="008531C9"/>
    <w:rsid w:val="00855E1C"/>
    <w:rsid w:val="00855F11"/>
    <w:rsid w:val="00860A65"/>
    <w:rsid w:val="00863CE1"/>
    <w:rsid w:val="008666A1"/>
    <w:rsid w:val="008674DE"/>
    <w:rsid w:val="00867854"/>
    <w:rsid w:val="008679F0"/>
    <w:rsid w:val="00871DFB"/>
    <w:rsid w:val="008726D1"/>
    <w:rsid w:val="008740E3"/>
    <w:rsid w:val="00874AD7"/>
    <w:rsid w:val="00883223"/>
    <w:rsid w:val="00885CDF"/>
    <w:rsid w:val="008917F9"/>
    <w:rsid w:val="00892753"/>
    <w:rsid w:val="00892EF5"/>
    <w:rsid w:val="00893308"/>
    <w:rsid w:val="00896D41"/>
    <w:rsid w:val="008A0AA8"/>
    <w:rsid w:val="008A3E8D"/>
    <w:rsid w:val="008A657D"/>
    <w:rsid w:val="008B0B66"/>
    <w:rsid w:val="008B36C8"/>
    <w:rsid w:val="008B3D61"/>
    <w:rsid w:val="008B424B"/>
    <w:rsid w:val="008B5247"/>
    <w:rsid w:val="008B6AB7"/>
    <w:rsid w:val="008B6AFC"/>
    <w:rsid w:val="008B7550"/>
    <w:rsid w:val="008C1581"/>
    <w:rsid w:val="008C21A5"/>
    <w:rsid w:val="008C3363"/>
    <w:rsid w:val="008C4101"/>
    <w:rsid w:val="008C4584"/>
    <w:rsid w:val="008C5F26"/>
    <w:rsid w:val="008C7CE6"/>
    <w:rsid w:val="008D0353"/>
    <w:rsid w:val="008D07E9"/>
    <w:rsid w:val="008D3DEB"/>
    <w:rsid w:val="008D3ECF"/>
    <w:rsid w:val="008D41CB"/>
    <w:rsid w:val="008D550C"/>
    <w:rsid w:val="008D56CD"/>
    <w:rsid w:val="008D74A0"/>
    <w:rsid w:val="008E0926"/>
    <w:rsid w:val="008E107A"/>
    <w:rsid w:val="008E2238"/>
    <w:rsid w:val="008E2762"/>
    <w:rsid w:val="008E3A3A"/>
    <w:rsid w:val="008E474D"/>
    <w:rsid w:val="008F3D74"/>
    <w:rsid w:val="008F40D7"/>
    <w:rsid w:val="008F4CFD"/>
    <w:rsid w:val="008F5D92"/>
    <w:rsid w:val="008F6E7D"/>
    <w:rsid w:val="008F75AE"/>
    <w:rsid w:val="0090031F"/>
    <w:rsid w:val="00901B15"/>
    <w:rsid w:val="009023F3"/>
    <w:rsid w:val="009034F8"/>
    <w:rsid w:val="00903735"/>
    <w:rsid w:val="00903F30"/>
    <w:rsid w:val="009044E2"/>
    <w:rsid w:val="00904916"/>
    <w:rsid w:val="0090705A"/>
    <w:rsid w:val="00910C08"/>
    <w:rsid w:val="00911403"/>
    <w:rsid w:val="009170B7"/>
    <w:rsid w:val="009208B4"/>
    <w:rsid w:val="0092159A"/>
    <w:rsid w:val="00921719"/>
    <w:rsid w:val="009248FC"/>
    <w:rsid w:val="00927FB2"/>
    <w:rsid w:val="0093457F"/>
    <w:rsid w:val="00936BCB"/>
    <w:rsid w:val="00941A8C"/>
    <w:rsid w:val="00943332"/>
    <w:rsid w:val="0094546E"/>
    <w:rsid w:val="00947284"/>
    <w:rsid w:val="00947B78"/>
    <w:rsid w:val="00950CB6"/>
    <w:rsid w:val="00950E8A"/>
    <w:rsid w:val="00951501"/>
    <w:rsid w:val="00951A1E"/>
    <w:rsid w:val="009557A1"/>
    <w:rsid w:val="00957163"/>
    <w:rsid w:val="00957CEF"/>
    <w:rsid w:val="0096090E"/>
    <w:rsid w:val="009616AD"/>
    <w:rsid w:val="0096195E"/>
    <w:rsid w:val="009622D4"/>
    <w:rsid w:val="0096561E"/>
    <w:rsid w:val="00965B38"/>
    <w:rsid w:val="00965C8C"/>
    <w:rsid w:val="00966CF7"/>
    <w:rsid w:val="00966D8E"/>
    <w:rsid w:val="00967003"/>
    <w:rsid w:val="009717B1"/>
    <w:rsid w:val="00971976"/>
    <w:rsid w:val="00972B54"/>
    <w:rsid w:val="0097484D"/>
    <w:rsid w:val="00976182"/>
    <w:rsid w:val="00977B26"/>
    <w:rsid w:val="009802EB"/>
    <w:rsid w:val="0098148E"/>
    <w:rsid w:val="00981B64"/>
    <w:rsid w:val="00983BAF"/>
    <w:rsid w:val="009842B3"/>
    <w:rsid w:val="009853E0"/>
    <w:rsid w:val="00985CD8"/>
    <w:rsid w:val="0099214E"/>
    <w:rsid w:val="00993214"/>
    <w:rsid w:val="00993319"/>
    <w:rsid w:val="009A145B"/>
    <w:rsid w:val="009A3064"/>
    <w:rsid w:val="009A4F10"/>
    <w:rsid w:val="009B1DF2"/>
    <w:rsid w:val="009B23FD"/>
    <w:rsid w:val="009B32B0"/>
    <w:rsid w:val="009B4B9A"/>
    <w:rsid w:val="009B6DFF"/>
    <w:rsid w:val="009C2D12"/>
    <w:rsid w:val="009D0010"/>
    <w:rsid w:val="009D21FF"/>
    <w:rsid w:val="009D2329"/>
    <w:rsid w:val="009D5F41"/>
    <w:rsid w:val="009D6031"/>
    <w:rsid w:val="009D7D0F"/>
    <w:rsid w:val="009E0948"/>
    <w:rsid w:val="009E102C"/>
    <w:rsid w:val="009E1C01"/>
    <w:rsid w:val="009E6010"/>
    <w:rsid w:val="009F0D37"/>
    <w:rsid w:val="009F4719"/>
    <w:rsid w:val="009F51C6"/>
    <w:rsid w:val="009F5A72"/>
    <w:rsid w:val="009F5BEF"/>
    <w:rsid w:val="009F5EB0"/>
    <w:rsid w:val="009F6AC5"/>
    <w:rsid w:val="009F7132"/>
    <w:rsid w:val="009F7307"/>
    <w:rsid w:val="009F7A26"/>
    <w:rsid w:val="009F7E0C"/>
    <w:rsid w:val="00A029BB"/>
    <w:rsid w:val="00A032A8"/>
    <w:rsid w:val="00A03348"/>
    <w:rsid w:val="00A043F3"/>
    <w:rsid w:val="00A05CDF"/>
    <w:rsid w:val="00A1086C"/>
    <w:rsid w:val="00A11232"/>
    <w:rsid w:val="00A13752"/>
    <w:rsid w:val="00A13963"/>
    <w:rsid w:val="00A17234"/>
    <w:rsid w:val="00A21B31"/>
    <w:rsid w:val="00A226F8"/>
    <w:rsid w:val="00A2354B"/>
    <w:rsid w:val="00A26075"/>
    <w:rsid w:val="00A27B45"/>
    <w:rsid w:val="00A36009"/>
    <w:rsid w:val="00A372CB"/>
    <w:rsid w:val="00A37C4F"/>
    <w:rsid w:val="00A40B23"/>
    <w:rsid w:val="00A41E92"/>
    <w:rsid w:val="00A42175"/>
    <w:rsid w:val="00A4237F"/>
    <w:rsid w:val="00A42568"/>
    <w:rsid w:val="00A43198"/>
    <w:rsid w:val="00A43367"/>
    <w:rsid w:val="00A456DD"/>
    <w:rsid w:val="00A46FC9"/>
    <w:rsid w:val="00A47E16"/>
    <w:rsid w:val="00A51347"/>
    <w:rsid w:val="00A51392"/>
    <w:rsid w:val="00A51A4D"/>
    <w:rsid w:val="00A52E4D"/>
    <w:rsid w:val="00A5394B"/>
    <w:rsid w:val="00A55F5D"/>
    <w:rsid w:val="00A579EE"/>
    <w:rsid w:val="00A64783"/>
    <w:rsid w:val="00A64C77"/>
    <w:rsid w:val="00A6679E"/>
    <w:rsid w:val="00A7091F"/>
    <w:rsid w:val="00A72EA8"/>
    <w:rsid w:val="00A7612E"/>
    <w:rsid w:val="00A80074"/>
    <w:rsid w:val="00A83AFE"/>
    <w:rsid w:val="00A84449"/>
    <w:rsid w:val="00A87E6C"/>
    <w:rsid w:val="00A93D89"/>
    <w:rsid w:val="00A952D8"/>
    <w:rsid w:val="00A95AB2"/>
    <w:rsid w:val="00A96B4F"/>
    <w:rsid w:val="00A96EB8"/>
    <w:rsid w:val="00A975C0"/>
    <w:rsid w:val="00AA0FDC"/>
    <w:rsid w:val="00AA3F03"/>
    <w:rsid w:val="00AA4221"/>
    <w:rsid w:val="00AB213D"/>
    <w:rsid w:val="00AB2699"/>
    <w:rsid w:val="00AB31F5"/>
    <w:rsid w:val="00AB3C7F"/>
    <w:rsid w:val="00AB405F"/>
    <w:rsid w:val="00AB4887"/>
    <w:rsid w:val="00AB4D7A"/>
    <w:rsid w:val="00AB52E8"/>
    <w:rsid w:val="00AB55FD"/>
    <w:rsid w:val="00AB6A7D"/>
    <w:rsid w:val="00AB7BC6"/>
    <w:rsid w:val="00AC1AD5"/>
    <w:rsid w:val="00AC2A08"/>
    <w:rsid w:val="00AC4D79"/>
    <w:rsid w:val="00AC5F08"/>
    <w:rsid w:val="00AC6504"/>
    <w:rsid w:val="00AC7081"/>
    <w:rsid w:val="00AC7E7C"/>
    <w:rsid w:val="00AD0FC2"/>
    <w:rsid w:val="00AD15AE"/>
    <w:rsid w:val="00AD1E87"/>
    <w:rsid w:val="00AD387F"/>
    <w:rsid w:val="00AD4CFC"/>
    <w:rsid w:val="00AD6934"/>
    <w:rsid w:val="00AD74DB"/>
    <w:rsid w:val="00AE3855"/>
    <w:rsid w:val="00AE3F06"/>
    <w:rsid w:val="00AE6D7A"/>
    <w:rsid w:val="00AF03D7"/>
    <w:rsid w:val="00AF434F"/>
    <w:rsid w:val="00AF4A6C"/>
    <w:rsid w:val="00B007C8"/>
    <w:rsid w:val="00B0087B"/>
    <w:rsid w:val="00B0555B"/>
    <w:rsid w:val="00B05D01"/>
    <w:rsid w:val="00B06998"/>
    <w:rsid w:val="00B07334"/>
    <w:rsid w:val="00B14094"/>
    <w:rsid w:val="00B14D8A"/>
    <w:rsid w:val="00B15703"/>
    <w:rsid w:val="00B17264"/>
    <w:rsid w:val="00B172CA"/>
    <w:rsid w:val="00B1733A"/>
    <w:rsid w:val="00B233BC"/>
    <w:rsid w:val="00B246FB"/>
    <w:rsid w:val="00B271F3"/>
    <w:rsid w:val="00B321B3"/>
    <w:rsid w:val="00B346D6"/>
    <w:rsid w:val="00B3534C"/>
    <w:rsid w:val="00B410BE"/>
    <w:rsid w:val="00B41B70"/>
    <w:rsid w:val="00B42AA0"/>
    <w:rsid w:val="00B42EEF"/>
    <w:rsid w:val="00B433F8"/>
    <w:rsid w:val="00B454F8"/>
    <w:rsid w:val="00B46EE7"/>
    <w:rsid w:val="00B50E78"/>
    <w:rsid w:val="00B5296A"/>
    <w:rsid w:val="00B54E3C"/>
    <w:rsid w:val="00B559E2"/>
    <w:rsid w:val="00B57417"/>
    <w:rsid w:val="00B60D89"/>
    <w:rsid w:val="00B61332"/>
    <w:rsid w:val="00B63672"/>
    <w:rsid w:val="00B64737"/>
    <w:rsid w:val="00B6644C"/>
    <w:rsid w:val="00B66F53"/>
    <w:rsid w:val="00B67803"/>
    <w:rsid w:val="00B704F7"/>
    <w:rsid w:val="00B71FA5"/>
    <w:rsid w:val="00B72D02"/>
    <w:rsid w:val="00B73346"/>
    <w:rsid w:val="00B7454C"/>
    <w:rsid w:val="00B75DC7"/>
    <w:rsid w:val="00B81CB9"/>
    <w:rsid w:val="00B825F1"/>
    <w:rsid w:val="00B82B5E"/>
    <w:rsid w:val="00B82E61"/>
    <w:rsid w:val="00B853E2"/>
    <w:rsid w:val="00B877A3"/>
    <w:rsid w:val="00B90659"/>
    <w:rsid w:val="00B957DD"/>
    <w:rsid w:val="00B979B1"/>
    <w:rsid w:val="00B97CC3"/>
    <w:rsid w:val="00B97F27"/>
    <w:rsid w:val="00BA1A09"/>
    <w:rsid w:val="00BA2BDC"/>
    <w:rsid w:val="00BA4AC1"/>
    <w:rsid w:val="00BA60E5"/>
    <w:rsid w:val="00BB21D6"/>
    <w:rsid w:val="00BB48D4"/>
    <w:rsid w:val="00BB55A7"/>
    <w:rsid w:val="00BB7B1A"/>
    <w:rsid w:val="00BC0117"/>
    <w:rsid w:val="00BC1386"/>
    <w:rsid w:val="00BC27F4"/>
    <w:rsid w:val="00BC33B8"/>
    <w:rsid w:val="00BC5E19"/>
    <w:rsid w:val="00BC7DD0"/>
    <w:rsid w:val="00BD2CD0"/>
    <w:rsid w:val="00BD4361"/>
    <w:rsid w:val="00BD641A"/>
    <w:rsid w:val="00BD72CB"/>
    <w:rsid w:val="00BE04BD"/>
    <w:rsid w:val="00BE064A"/>
    <w:rsid w:val="00BE229E"/>
    <w:rsid w:val="00BE44C6"/>
    <w:rsid w:val="00BE468D"/>
    <w:rsid w:val="00BE51B1"/>
    <w:rsid w:val="00BE5A49"/>
    <w:rsid w:val="00BE7645"/>
    <w:rsid w:val="00BF0B8E"/>
    <w:rsid w:val="00BF170C"/>
    <w:rsid w:val="00BF21CC"/>
    <w:rsid w:val="00BF2227"/>
    <w:rsid w:val="00BF34EC"/>
    <w:rsid w:val="00BF355D"/>
    <w:rsid w:val="00BF4461"/>
    <w:rsid w:val="00BF64CA"/>
    <w:rsid w:val="00BF6B27"/>
    <w:rsid w:val="00BF6F44"/>
    <w:rsid w:val="00C01E19"/>
    <w:rsid w:val="00C026F9"/>
    <w:rsid w:val="00C03CAA"/>
    <w:rsid w:val="00C06535"/>
    <w:rsid w:val="00C106C3"/>
    <w:rsid w:val="00C107ED"/>
    <w:rsid w:val="00C11389"/>
    <w:rsid w:val="00C14240"/>
    <w:rsid w:val="00C14DB2"/>
    <w:rsid w:val="00C17F92"/>
    <w:rsid w:val="00C232C1"/>
    <w:rsid w:val="00C27C04"/>
    <w:rsid w:val="00C31FF0"/>
    <w:rsid w:val="00C3332E"/>
    <w:rsid w:val="00C456C6"/>
    <w:rsid w:val="00C469DD"/>
    <w:rsid w:val="00C53568"/>
    <w:rsid w:val="00C544F7"/>
    <w:rsid w:val="00C6036F"/>
    <w:rsid w:val="00C6375C"/>
    <w:rsid w:val="00C66097"/>
    <w:rsid w:val="00C6669D"/>
    <w:rsid w:val="00C67AB9"/>
    <w:rsid w:val="00C725E6"/>
    <w:rsid w:val="00C74D1E"/>
    <w:rsid w:val="00C85C88"/>
    <w:rsid w:val="00C85FA0"/>
    <w:rsid w:val="00C860FC"/>
    <w:rsid w:val="00C8786F"/>
    <w:rsid w:val="00C900AD"/>
    <w:rsid w:val="00C90C1E"/>
    <w:rsid w:val="00C92B05"/>
    <w:rsid w:val="00C92E2E"/>
    <w:rsid w:val="00C97EA0"/>
    <w:rsid w:val="00C97EE2"/>
    <w:rsid w:val="00CA4E62"/>
    <w:rsid w:val="00CA77C3"/>
    <w:rsid w:val="00CB0730"/>
    <w:rsid w:val="00CB0E98"/>
    <w:rsid w:val="00CB1F71"/>
    <w:rsid w:val="00CB5250"/>
    <w:rsid w:val="00CB62ED"/>
    <w:rsid w:val="00CB6634"/>
    <w:rsid w:val="00CB6AF0"/>
    <w:rsid w:val="00CB6ECF"/>
    <w:rsid w:val="00CC0A15"/>
    <w:rsid w:val="00CC597D"/>
    <w:rsid w:val="00CD0BF9"/>
    <w:rsid w:val="00CD0DC2"/>
    <w:rsid w:val="00CD2D0D"/>
    <w:rsid w:val="00CD38B6"/>
    <w:rsid w:val="00CD5385"/>
    <w:rsid w:val="00CD6E61"/>
    <w:rsid w:val="00CD6F04"/>
    <w:rsid w:val="00CE322F"/>
    <w:rsid w:val="00CE38D1"/>
    <w:rsid w:val="00CE5CB7"/>
    <w:rsid w:val="00CF153F"/>
    <w:rsid w:val="00CF578F"/>
    <w:rsid w:val="00CF62D1"/>
    <w:rsid w:val="00CF6989"/>
    <w:rsid w:val="00D03C3F"/>
    <w:rsid w:val="00D045B4"/>
    <w:rsid w:val="00D06E7B"/>
    <w:rsid w:val="00D11956"/>
    <w:rsid w:val="00D226C8"/>
    <w:rsid w:val="00D238FB"/>
    <w:rsid w:val="00D24250"/>
    <w:rsid w:val="00D25522"/>
    <w:rsid w:val="00D26388"/>
    <w:rsid w:val="00D3067B"/>
    <w:rsid w:val="00D3305B"/>
    <w:rsid w:val="00D35163"/>
    <w:rsid w:val="00D35376"/>
    <w:rsid w:val="00D36988"/>
    <w:rsid w:val="00D40896"/>
    <w:rsid w:val="00D40EF5"/>
    <w:rsid w:val="00D41A97"/>
    <w:rsid w:val="00D42242"/>
    <w:rsid w:val="00D42A6C"/>
    <w:rsid w:val="00D431E7"/>
    <w:rsid w:val="00D51C4E"/>
    <w:rsid w:val="00D522E0"/>
    <w:rsid w:val="00D52C6E"/>
    <w:rsid w:val="00D53A4B"/>
    <w:rsid w:val="00D54710"/>
    <w:rsid w:val="00D55ADA"/>
    <w:rsid w:val="00D662C1"/>
    <w:rsid w:val="00D70755"/>
    <w:rsid w:val="00D72059"/>
    <w:rsid w:val="00D7418A"/>
    <w:rsid w:val="00D76622"/>
    <w:rsid w:val="00D76B4E"/>
    <w:rsid w:val="00D7707A"/>
    <w:rsid w:val="00D81481"/>
    <w:rsid w:val="00D81D98"/>
    <w:rsid w:val="00D83209"/>
    <w:rsid w:val="00D83898"/>
    <w:rsid w:val="00D84FFD"/>
    <w:rsid w:val="00D856D0"/>
    <w:rsid w:val="00D85818"/>
    <w:rsid w:val="00D85DC3"/>
    <w:rsid w:val="00D875CC"/>
    <w:rsid w:val="00D906C3"/>
    <w:rsid w:val="00D93483"/>
    <w:rsid w:val="00D93E45"/>
    <w:rsid w:val="00D94D6C"/>
    <w:rsid w:val="00D95D2B"/>
    <w:rsid w:val="00D971A5"/>
    <w:rsid w:val="00DA0077"/>
    <w:rsid w:val="00DA15DF"/>
    <w:rsid w:val="00DA1866"/>
    <w:rsid w:val="00DA1AFA"/>
    <w:rsid w:val="00DA27B2"/>
    <w:rsid w:val="00DA7C61"/>
    <w:rsid w:val="00DB0980"/>
    <w:rsid w:val="00DB10A2"/>
    <w:rsid w:val="00DB518D"/>
    <w:rsid w:val="00DB59DF"/>
    <w:rsid w:val="00DB65B1"/>
    <w:rsid w:val="00DB7AF8"/>
    <w:rsid w:val="00DC140A"/>
    <w:rsid w:val="00DC17AB"/>
    <w:rsid w:val="00DC19D2"/>
    <w:rsid w:val="00DC58D2"/>
    <w:rsid w:val="00DD220F"/>
    <w:rsid w:val="00DD2B5D"/>
    <w:rsid w:val="00DD302F"/>
    <w:rsid w:val="00DD4A12"/>
    <w:rsid w:val="00DD704A"/>
    <w:rsid w:val="00DD7521"/>
    <w:rsid w:val="00DE025E"/>
    <w:rsid w:val="00DE0780"/>
    <w:rsid w:val="00DE44DF"/>
    <w:rsid w:val="00DE6ADB"/>
    <w:rsid w:val="00DE6F88"/>
    <w:rsid w:val="00DF1DF9"/>
    <w:rsid w:val="00DF260A"/>
    <w:rsid w:val="00E016ED"/>
    <w:rsid w:val="00E01814"/>
    <w:rsid w:val="00E02034"/>
    <w:rsid w:val="00E0253D"/>
    <w:rsid w:val="00E02590"/>
    <w:rsid w:val="00E0294F"/>
    <w:rsid w:val="00E04301"/>
    <w:rsid w:val="00E07553"/>
    <w:rsid w:val="00E0799C"/>
    <w:rsid w:val="00E120AE"/>
    <w:rsid w:val="00E14A19"/>
    <w:rsid w:val="00E14E5F"/>
    <w:rsid w:val="00E156AF"/>
    <w:rsid w:val="00E17ED3"/>
    <w:rsid w:val="00E209B2"/>
    <w:rsid w:val="00E21DFC"/>
    <w:rsid w:val="00E23117"/>
    <w:rsid w:val="00E241BE"/>
    <w:rsid w:val="00E26A08"/>
    <w:rsid w:val="00E3382A"/>
    <w:rsid w:val="00E37EE6"/>
    <w:rsid w:val="00E40089"/>
    <w:rsid w:val="00E40992"/>
    <w:rsid w:val="00E40BD5"/>
    <w:rsid w:val="00E411F2"/>
    <w:rsid w:val="00E41FF0"/>
    <w:rsid w:val="00E42244"/>
    <w:rsid w:val="00E4248D"/>
    <w:rsid w:val="00E431D2"/>
    <w:rsid w:val="00E44026"/>
    <w:rsid w:val="00E4764B"/>
    <w:rsid w:val="00E51534"/>
    <w:rsid w:val="00E53F80"/>
    <w:rsid w:val="00E54244"/>
    <w:rsid w:val="00E55041"/>
    <w:rsid w:val="00E56471"/>
    <w:rsid w:val="00E570CA"/>
    <w:rsid w:val="00E57C07"/>
    <w:rsid w:val="00E6075D"/>
    <w:rsid w:val="00E62E69"/>
    <w:rsid w:val="00E637AB"/>
    <w:rsid w:val="00E64543"/>
    <w:rsid w:val="00E65BB1"/>
    <w:rsid w:val="00E70ED8"/>
    <w:rsid w:val="00E70FDD"/>
    <w:rsid w:val="00E77374"/>
    <w:rsid w:val="00E77543"/>
    <w:rsid w:val="00E80404"/>
    <w:rsid w:val="00E83EE9"/>
    <w:rsid w:val="00E851DB"/>
    <w:rsid w:val="00E922E6"/>
    <w:rsid w:val="00E93A83"/>
    <w:rsid w:val="00E953E7"/>
    <w:rsid w:val="00E9599A"/>
    <w:rsid w:val="00E95F20"/>
    <w:rsid w:val="00EA1CA8"/>
    <w:rsid w:val="00EA3438"/>
    <w:rsid w:val="00EA5122"/>
    <w:rsid w:val="00EB5F31"/>
    <w:rsid w:val="00EB6BBE"/>
    <w:rsid w:val="00EB7A1E"/>
    <w:rsid w:val="00EC198F"/>
    <w:rsid w:val="00EC6289"/>
    <w:rsid w:val="00ED19C3"/>
    <w:rsid w:val="00ED19E1"/>
    <w:rsid w:val="00ED4A56"/>
    <w:rsid w:val="00ED5298"/>
    <w:rsid w:val="00ED62BC"/>
    <w:rsid w:val="00ED6E15"/>
    <w:rsid w:val="00ED71E2"/>
    <w:rsid w:val="00EE265C"/>
    <w:rsid w:val="00EE4033"/>
    <w:rsid w:val="00EE40AC"/>
    <w:rsid w:val="00EE5D77"/>
    <w:rsid w:val="00EE6C22"/>
    <w:rsid w:val="00EE7886"/>
    <w:rsid w:val="00EF5FCE"/>
    <w:rsid w:val="00EF668F"/>
    <w:rsid w:val="00EF6E04"/>
    <w:rsid w:val="00EF7FEB"/>
    <w:rsid w:val="00F027AD"/>
    <w:rsid w:val="00F03193"/>
    <w:rsid w:val="00F053E0"/>
    <w:rsid w:val="00F062C1"/>
    <w:rsid w:val="00F07908"/>
    <w:rsid w:val="00F104F7"/>
    <w:rsid w:val="00F1589C"/>
    <w:rsid w:val="00F15A7E"/>
    <w:rsid w:val="00F207F2"/>
    <w:rsid w:val="00F2081F"/>
    <w:rsid w:val="00F211E4"/>
    <w:rsid w:val="00F217D6"/>
    <w:rsid w:val="00F217FE"/>
    <w:rsid w:val="00F22188"/>
    <w:rsid w:val="00F22212"/>
    <w:rsid w:val="00F2299C"/>
    <w:rsid w:val="00F234DA"/>
    <w:rsid w:val="00F237EA"/>
    <w:rsid w:val="00F2458B"/>
    <w:rsid w:val="00F249E5"/>
    <w:rsid w:val="00F25E08"/>
    <w:rsid w:val="00F26A72"/>
    <w:rsid w:val="00F36168"/>
    <w:rsid w:val="00F362EB"/>
    <w:rsid w:val="00F377FB"/>
    <w:rsid w:val="00F417B1"/>
    <w:rsid w:val="00F42904"/>
    <w:rsid w:val="00F4773F"/>
    <w:rsid w:val="00F51057"/>
    <w:rsid w:val="00F56FBD"/>
    <w:rsid w:val="00F6121B"/>
    <w:rsid w:val="00F626D1"/>
    <w:rsid w:val="00F63540"/>
    <w:rsid w:val="00F6456D"/>
    <w:rsid w:val="00F65458"/>
    <w:rsid w:val="00F7032E"/>
    <w:rsid w:val="00F70337"/>
    <w:rsid w:val="00F7081A"/>
    <w:rsid w:val="00F74928"/>
    <w:rsid w:val="00F75B52"/>
    <w:rsid w:val="00F77B5E"/>
    <w:rsid w:val="00F806A6"/>
    <w:rsid w:val="00F80A29"/>
    <w:rsid w:val="00F83BA3"/>
    <w:rsid w:val="00F85287"/>
    <w:rsid w:val="00F87894"/>
    <w:rsid w:val="00F87E25"/>
    <w:rsid w:val="00F9016F"/>
    <w:rsid w:val="00F91E5F"/>
    <w:rsid w:val="00F94CC4"/>
    <w:rsid w:val="00F9505B"/>
    <w:rsid w:val="00F957D1"/>
    <w:rsid w:val="00F959B1"/>
    <w:rsid w:val="00FA0EC1"/>
    <w:rsid w:val="00FA43BE"/>
    <w:rsid w:val="00FA609F"/>
    <w:rsid w:val="00FB0136"/>
    <w:rsid w:val="00FB0744"/>
    <w:rsid w:val="00FB4A03"/>
    <w:rsid w:val="00FC6739"/>
    <w:rsid w:val="00FC7275"/>
    <w:rsid w:val="00FC7E34"/>
    <w:rsid w:val="00FD0276"/>
    <w:rsid w:val="00FD1188"/>
    <w:rsid w:val="00FD34BA"/>
    <w:rsid w:val="00FD57DA"/>
    <w:rsid w:val="00FE2455"/>
    <w:rsid w:val="00FE33DD"/>
    <w:rsid w:val="00FF353C"/>
    <w:rsid w:val="00FF5A89"/>
    <w:rsid w:val="00FF6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colormru v:ext="edit" colors="#965f3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60" w:lineRule="atLeast"/>
      <w:jc w:val="both"/>
    </w:pPr>
    <w:rPr>
      <w:kern w:val="2"/>
      <w:sz w:val="21"/>
      <w:szCs w:val="24"/>
    </w:rPr>
  </w:style>
  <w:style w:type="paragraph" w:styleId="10">
    <w:name w:val="heading 1"/>
    <w:basedOn w:val="a"/>
    <w:next w:val="a"/>
    <w:qFormat/>
    <w:pPr>
      <w:keepNext/>
      <w:keepLines/>
      <w:spacing w:before="340" w:after="330" w:line="578" w:lineRule="auto"/>
      <w:outlineLvl w:val="0"/>
    </w:pPr>
    <w:rPr>
      <w:b/>
      <w:bCs/>
      <w:kern w:val="44"/>
      <w:sz w:val="44"/>
      <w:szCs w:val="44"/>
    </w:rPr>
  </w:style>
  <w:style w:type="paragraph" w:styleId="2">
    <w:name w:val="heading 2"/>
    <w:aliases w:val="标题 2 Char"/>
    <w:basedOn w:val="a"/>
    <w:next w:val="a"/>
    <w:qFormat/>
    <w:pPr>
      <w:keepNext/>
      <w:widowControl/>
      <w:spacing w:before="240" w:after="60"/>
      <w:jc w:val="left"/>
      <w:outlineLvl w:val="1"/>
    </w:pPr>
    <w:rPr>
      <w:rFonts w:ascii="Arial" w:hAnsi="Arial" w:cs="Arial"/>
      <w:b/>
      <w:bCs/>
      <w:i/>
      <w:iCs/>
      <w:kern w:val="0"/>
      <w:sz w:val="28"/>
      <w:szCs w:val="28"/>
    </w:rPr>
  </w:style>
  <w:style w:type="paragraph" w:styleId="3">
    <w:name w:val="heading 3"/>
    <w:aliases w:val="heading 3"/>
    <w:basedOn w:val="a"/>
    <w:next w:val="a"/>
    <w:link w:val="3Char"/>
    <w:qFormat/>
    <w:pPr>
      <w:keepNext/>
      <w:keepLines/>
      <w:spacing w:before="260" w:after="260" w:line="416" w:lineRule="auto"/>
      <w:outlineLvl w:val="2"/>
    </w:pPr>
    <w:rPr>
      <w:b/>
      <w:bCs/>
      <w:sz w:val="32"/>
      <w:szCs w:val="32"/>
      <w:lang w:val="x-none" w:eastAsia="x-none"/>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5F2D95"/>
    <w:pPr>
      <w:widowControl/>
      <w:overflowPunct w:val="0"/>
      <w:autoSpaceDE w:val="0"/>
      <w:autoSpaceDN w:val="0"/>
      <w:adjustRightInd w:val="0"/>
      <w:spacing w:before="240" w:after="60" w:line="240" w:lineRule="auto"/>
      <w:jc w:val="left"/>
      <w:textAlignment w:val="baseline"/>
      <w:outlineLvl w:val="4"/>
    </w:pPr>
    <w:rPr>
      <w:rFonts w:ascii="Arial" w:hAnsi="Arial"/>
      <w:kern w:val="0"/>
      <w:sz w:val="22"/>
      <w:szCs w:val="20"/>
      <w:lang w:val="da-DK" w:eastAsia="en-US"/>
    </w:rPr>
  </w:style>
  <w:style w:type="paragraph" w:styleId="6">
    <w:name w:val="heading 6"/>
    <w:basedOn w:val="a"/>
    <w:next w:val="a"/>
    <w:link w:val="6Char"/>
    <w:qFormat/>
    <w:rsid w:val="005F2D95"/>
    <w:pPr>
      <w:widowControl/>
      <w:overflowPunct w:val="0"/>
      <w:autoSpaceDE w:val="0"/>
      <w:autoSpaceDN w:val="0"/>
      <w:adjustRightInd w:val="0"/>
      <w:spacing w:before="240" w:after="60" w:line="240" w:lineRule="auto"/>
      <w:jc w:val="left"/>
      <w:textAlignment w:val="baseline"/>
      <w:outlineLvl w:val="5"/>
    </w:pPr>
    <w:rPr>
      <w:rFonts w:ascii="Arial" w:hAnsi="Arial"/>
      <w:i/>
      <w:kern w:val="0"/>
      <w:sz w:val="22"/>
      <w:szCs w:val="20"/>
      <w:lang w:val="da-DK" w:eastAsia="en-US"/>
    </w:rPr>
  </w:style>
  <w:style w:type="paragraph" w:styleId="7">
    <w:name w:val="heading 7"/>
    <w:basedOn w:val="a"/>
    <w:next w:val="a"/>
    <w:link w:val="7Char"/>
    <w:qFormat/>
    <w:rsid w:val="005F2D95"/>
    <w:pPr>
      <w:widowControl/>
      <w:overflowPunct w:val="0"/>
      <w:autoSpaceDE w:val="0"/>
      <w:autoSpaceDN w:val="0"/>
      <w:adjustRightInd w:val="0"/>
      <w:spacing w:before="240" w:after="60" w:line="240" w:lineRule="auto"/>
      <w:jc w:val="left"/>
      <w:textAlignment w:val="baseline"/>
      <w:outlineLvl w:val="6"/>
    </w:pPr>
    <w:rPr>
      <w:rFonts w:ascii="Arial" w:hAnsi="Arial"/>
      <w:kern w:val="0"/>
      <w:sz w:val="20"/>
      <w:szCs w:val="20"/>
      <w:lang w:val="x-none" w:eastAsia="en-US"/>
    </w:rPr>
  </w:style>
  <w:style w:type="paragraph" w:styleId="8">
    <w:name w:val="heading 8"/>
    <w:basedOn w:val="a"/>
    <w:next w:val="a"/>
    <w:link w:val="8Char"/>
    <w:qFormat/>
    <w:rsid w:val="005F2D95"/>
    <w:pPr>
      <w:widowControl/>
      <w:overflowPunct w:val="0"/>
      <w:autoSpaceDE w:val="0"/>
      <w:autoSpaceDN w:val="0"/>
      <w:adjustRightInd w:val="0"/>
      <w:spacing w:before="240" w:after="60" w:line="240" w:lineRule="auto"/>
      <w:jc w:val="left"/>
      <w:textAlignment w:val="baseline"/>
      <w:outlineLvl w:val="7"/>
    </w:pPr>
    <w:rPr>
      <w:rFonts w:ascii="Arial" w:hAnsi="Arial"/>
      <w:i/>
      <w:kern w:val="0"/>
      <w:sz w:val="20"/>
      <w:szCs w:val="20"/>
      <w:lang w:val="x-none" w:eastAsia="en-US"/>
    </w:rPr>
  </w:style>
  <w:style w:type="paragraph" w:styleId="9">
    <w:name w:val="heading 9"/>
    <w:basedOn w:val="a"/>
    <w:next w:val="a"/>
    <w:link w:val="9Char"/>
    <w:qFormat/>
    <w:rsid w:val="005F2D95"/>
    <w:pPr>
      <w:widowControl/>
      <w:overflowPunct w:val="0"/>
      <w:autoSpaceDE w:val="0"/>
      <w:autoSpaceDN w:val="0"/>
      <w:adjustRightInd w:val="0"/>
      <w:spacing w:before="240" w:after="60" w:line="240" w:lineRule="auto"/>
      <w:jc w:val="left"/>
      <w:textAlignment w:val="baseline"/>
      <w:outlineLvl w:val="8"/>
    </w:pPr>
    <w:rPr>
      <w:rFonts w:ascii="Arial" w:hAnsi="Arial"/>
      <w:i/>
      <w:kern w:val="0"/>
      <w:sz w:val="18"/>
      <w:szCs w:val="20"/>
      <w:lang w:val="x-none"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annotation text"/>
    <w:basedOn w:val="a"/>
    <w:semiHidden/>
    <w:pPr>
      <w:widowControl/>
      <w:jc w:val="left"/>
    </w:pPr>
    <w:rPr>
      <w:kern w:val="0"/>
      <w:sz w:val="24"/>
    </w:rPr>
  </w:style>
  <w:style w:type="paragraph" w:styleId="a4">
    <w:name w:val="Balloon Text"/>
    <w:basedOn w:val="a"/>
    <w:semiHidden/>
    <w:rPr>
      <w:sz w:val="18"/>
      <w:szCs w:val="18"/>
    </w:rPr>
  </w:style>
  <w:style w:type="character" w:styleId="a5">
    <w:name w:val="annotation reference"/>
    <w:semiHidden/>
    <w:rPr>
      <w:sz w:val="21"/>
      <w:szCs w:val="21"/>
    </w:rPr>
  </w:style>
  <w:style w:type="paragraph" w:customStyle="1" w:styleId="ParaChar">
    <w:name w:val="默认段落字体 Para Char"/>
    <w:basedOn w:val="a"/>
    <w:rPr>
      <w:rFonts w:ascii="Tahoma" w:hAnsi="Tahoma"/>
      <w:sz w:val="24"/>
      <w:szCs w:val="20"/>
    </w:rPr>
  </w:style>
  <w:style w:type="paragraph" w:styleId="a6">
    <w:name w:val="Document Map"/>
    <w:basedOn w:val="a"/>
    <w:semiHidden/>
    <w:pPr>
      <w:shd w:val="clear" w:color="auto" w:fill="000080"/>
    </w:pPr>
  </w:style>
  <w:style w:type="paragraph" w:styleId="a7">
    <w:name w:val="annotation subject"/>
    <w:basedOn w:val="a3"/>
    <w:next w:val="a3"/>
    <w:semiHidden/>
    <w:pPr>
      <w:widowControl w:val="0"/>
    </w:pPr>
    <w:rPr>
      <w:b/>
      <w:bCs/>
      <w:kern w:val="2"/>
      <w:sz w:val="21"/>
    </w:rPr>
  </w:style>
  <w:style w:type="paragraph" w:customStyle="1" w:styleId="Char">
    <w:name w:val=" Char"/>
    <w:basedOn w:val="a"/>
  </w:style>
  <w:style w:type="paragraph" w:styleId="a8">
    <w:name w:val="Body Text Indent"/>
    <w:basedOn w:val="a"/>
    <w:pPr>
      <w:adjustRightInd w:val="0"/>
      <w:spacing w:line="312" w:lineRule="atLeast"/>
      <w:ind w:left="540"/>
      <w:jc w:val="left"/>
      <w:textAlignment w:val="baseline"/>
    </w:pPr>
    <w:rPr>
      <w:rFonts w:ascii="宋体"/>
      <w:kern w:val="0"/>
      <w:sz w:val="24"/>
      <w:szCs w:val="20"/>
    </w:rPr>
  </w:style>
  <w:style w:type="paragraph" w:customStyle="1" w:styleId="a9">
    <w:name w:val="文档正文"/>
    <w:basedOn w:val="a"/>
    <w:pPr>
      <w:adjustRightInd w:val="0"/>
      <w:spacing w:line="480" w:lineRule="atLeast"/>
      <w:ind w:firstLine="567"/>
    </w:pPr>
    <w:rPr>
      <w:rFonts w:ascii="长城仿宋" w:hint="eastAsia"/>
      <w:kern w:val="0"/>
      <w:sz w:val="24"/>
      <w:szCs w:val="20"/>
    </w:rPr>
  </w:style>
  <w:style w:type="character" w:styleId="aa">
    <w:name w:val="Hyperlink"/>
    <w:uiPriority w:val="99"/>
    <w:rPr>
      <w:color w:val="0000FF"/>
      <w:u w:val="single"/>
    </w:rPr>
  </w:style>
  <w:style w:type="paragraph" w:styleId="ab">
    <w:name w:val="Normal Indent"/>
    <w:aliases w:val="特点,表正文,正文非缩进,首行缩进,正文不缩进,正文（首行缩进两字）＋行距：1.5倍行距,正文缩进 Char,段1,Indent 1,±íÕýÎÄ,ÕýÎÄ·ÇËõ½ø,Normal Indent（正文缩进）,bt,body text,Body Text(ch),标题4,ALT+Z,水上软件,正文(首行缩进两字),正文(首行缩进两字)1,Normal Indent Char,特点 Char,表正文 Char,正文非缩进 Char,正文不缩进 Char,段1 Char,缩进,正文双线,四号"/>
    <w:basedOn w:val="a"/>
    <w:pPr>
      <w:snapToGrid w:val="0"/>
      <w:spacing w:before="100" w:beforeAutospacing="1" w:line="300" w:lineRule="auto"/>
      <w:ind w:firstLineChars="200" w:firstLine="480"/>
    </w:pPr>
    <w:rPr>
      <w:rFonts w:ascii="仿宋_GB2312" w:hAnsi="宋体"/>
      <w:bCs/>
      <w:color w:val="000000"/>
      <w:kern w:val="3"/>
      <w:sz w:val="24"/>
      <w:szCs w:val="18"/>
    </w:rPr>
  </w:style>
  <w:style w:type="character" w:customStyle="1" w:styleId="Char1">
    <w:name w:val="特点 Char1"/>
    <w:aliases w:val="表正文 Char1,正文非缩进 Char1,首行缩进 Char,正文不缩进 Char1,正文（首行缩进两字）＋行距：1.5倍行距 Char,正文缩进 Char Char,段1 Char1,Indent 1 Char,±íÕýÎÄ Char,ÕýÎÄ·ÇËõ½ø Char,Normal Indent（正文缩进） Char,bt Char,body text Char,Body Text(ch) Char,标题4 Char,ALT+Z Char,水上软件 Char,缩进 Char"/>
    <w:rPr>
      <w:rFonts w:ascii="仿宋_GB2312" w:eastAsia="宋体" w:hAnsi="宋体"/>
      <w:bCs/>
      <w:color w:val="000000"/>
      <w:kern w:val="3"/>
      <w:sz w:val="24"/>
      <w:szCs w:val="18"/>
      <w:lang w:val="en-US" w:eastAsia="zh-CN" w:bidi="ar-SA"/>
    </w:rPr>
  </w:style>
  <w:style w:type="paragraph" w:styleId="ac">
    <w:name w:val="Normal (Web)"/>
    <w:basedOn w:val="a"/>
    <w:pPr>
      <w:widowControl/>
      <w:spacing w:before="100" w:beforeAutospacing="1" w:after="100" w:afterAutospacing="1"/>
      <w:jc w:val="left"/>
    </w:pPr>
    <w:rPr>
      <w:rFonts w:ascii="宋体" w:hAnsi="宋体" w:cs="宋体"/>
      <w:kern w:val="0"/>
      <w:sz w:val="24"/>
    </w:rPr>
  </w:style>
  <w:style w:type="paragraph" w:customStyle="1" w:styleId="Char10">
    <w:name w:val="Char1"/>
    <w:basedOn w:val="a"/>
    <w:pPr>
      <w:spacing w:line="360" w:lineRule="auto"/>
    </w:pPr>
    <w:rPr>
      <w:rFonts w:ascii="Tahoma" w:hAnsi="Tahoma" w:cs="仿宋_GB2312"/>
      <w:szCs w:val="20"/>
    </w:rPr>
  </w:style>
  <w:style w:type="paragraph" w:customStyle="1" w:styleId="MMTopic1">
    <w:name w:val="MM Topic 1"/>
    <w:basedOn w:val="10"/>
    <w:pPr>
      <w:numPr>
        <w:numId w:val="1"/>
      </w:numPr>
    </w:pPr>
  </w:style>
  <w:style w:type="paragraph" w:customStyle="1" w:styleId="MMTopic2">
    <w:name w:val="MM Topic 2"/>
    <w:basedOn w:val="2"/>
    <w:pPr>
      <w:keepLines/>
      <w:widowControl w:val="0"/>
      <w:numPr>
        <w:ilvl w:val="1"/>
        <w:numId w:val="1"/>
      </w:numPr>
      <w:spacing w:before="260" w:after="260" w:line="416" w:lineRule="auto"/>
      <w:jc w:val="both"/>
    </w:pPr>
    <w:rPr>
      <w:rFonts w:eastAsia="黑体" w:cs="Times New Roman"/>
      <w:i w:val="0"/>
      <w:iCs w:val="0"/>
      <w:kern w:val="2"/>
      <w:sz w:val="32"/>
      <w:szCs w:val="32"/>
    </w:rPr>
  </w:style>
  <w:style w:type="paragraph" w:customStyle="1" w:styleId="MMTopic3">
    <w:name w:val="MM Topic 3"/>
    <w:basedOn w:val="3"/>
    <w:pPr>
      <w:numPr>
        <w:ilvl w:val="2"/>
        <w:numId w:val="1"/>
      </w:numPr>
    </w:pPr>
  </w:style>
  <w:style w:type="paragraph" w:customStyle="1" w:styleId="MMTopic4">
    <w:name w:val="MM Topic 4"/>
    <w:basedOn w:val="4"/>
    <w:pPr>
      <w:numPr>
        <w:ilvl w:val="3"/>
        <w:numId w:val="1"/>
      </w:numPr>
    </w:pPr>
  </w:style>
  <w:style w:type="table" w:styleId="ad">
    <w:name w:val="Table Grid"/>
    <w:basedOn w:val="a1"/>
    <w:rsid w:val="007567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1."/>
    <w:basedOn w:val="a"/>
    <w:pPr>
      <w:numPr>
        <w:numId w:val="2"/>
      </w:numPr>
      <w:spacing w:line="360" w:lineRule="auto"/>
    </w:pPr>
    <w:rPr>
      <w:sz w:val="24"/>
    </w:rPr>
  </w:style>
  <w:style w:type="paragraph" w:styleId="ae">
    <w:name w:val="Body Text"/>
    <w:aliases w:val="????,?y????×?"/>
    <w:basedOn w:val="a"/>
    <w:pPr>
      <w:spacing w:after="120"/>
    </w:pPr>
  </w:style>
  <w:style w:type="paragraph" w:styleId="af">
    <w:name w:val="Body Text First Indent"/>
    <w:basedOn w:val="ae"/>
    <w:pPr>
      <w:ind w:firstLineChars="100" w:firstLine="420"/>
    </w:pPr>
  </w:style>
  <w:style w:type="character" w:styleId="af0">
    <w:name w:val="page number"/>
    <w:basedOn w:val="a0"/>
  </w:style>
  <w:style w:type="paragraph" w:customStyle="1" w:styleId="af1">
    <w:name w:val="需求编号"/>
    <w:basedOn w:val="a"/>
    <w:next w:val="a"/>
    <w:pPr>
      <w:tabs>
        <w:tab w:val="num" w:pos="360"/>
      </w:tabs>
      <w:spacing w:line="360" w:lineRule="auto"/>
    </w:pPr>
    <w:rPr>
      <w:noProof/>
      <w:szCs w:val="21"/>
    </w:rPr>
  </w:style>
  <w:style w:type="paragraph" w:styleId="af2">
    <w:name w:val="header"/>
    <w:basedOn w:val="a"/>
    <w:link w:val="Char0"/>
    <w:rsid w:val="00DC58D2"/>
    <w:pPr>
      <w:pBdr>
        <w:bottom w:val="single" w:sz="6" w:space="1" w:color="auto"/>
      </w:pBdr>
      <w:tabs>
        <w:tab w:val="center" w:pos="4153"/>
        <w:tab w:val="right" w:pos="8306"/>
      </w:tabs>
      <w:snapToGrid w:val="0"/>
      <w:spacing w:line="240" w:lineRule="atLeast"/>
      <w:jc w:val="center"/>
    </w:pPr>
    <w:rPr>
      <w:sz w:val="18"/>
      <w:szCs w:val="18"/>
      <w:lang w:val="x-none" w:eastAsia="x-none"/>
    </w:rPr>
  </w:style>
  <w:style w:type="character" w:customStyle="1" w:styleId="Char0">
    <w:name w:val="页眉 Char"/>
    <w:link w:val="af2"/>
    <w:rsid w:val="00DC58D2"/>
    <w:rPr>
      <w:kern w:val="2"/>
      <w:sz w:val="18"/>
      <w:szCs w:val="18"/>
    </w:rPr>
  </w:style>
  <w:style w:type="paragraph" w:styleId="af3">
    <w:name w:val="footer"/>
    <w:basedOn w:val="a"/>
    <w:link w:val="Char2"/>
    <w:uiPriority w:val="99"/>
    <w:rsid w:val="00DC58D2"/>
    <w:pPr>
      <w:tabs>
        <w:tab w:val="center" w:pos="4153"/>
        <w:tab w:val="right" w:pos="8306"/>
      </w:tabs>
      <w:snapToGrid w:val="0"/>
      <w:spacing w:line="240" w:lineRule="atLeast"/>
      <w:jc w:val="left"/>
    </w:pPr>
    <w:rPr>
      <w:sz w:val="18"/>
      <w:szCs w:val="18"/>
      <w:lang w:val="x-none" w:eastAsia="x-none"/>
    </w:rPr>
  </w:style>
  <w:style w:type="character" w:customStyle="1" w:styleId="Char2">
    <w:name w:val="页脚 Char"/>
    <w:link w:val="af3"/>
    <w:uiPriority w:val="99"/>
    <w:rsid w:val="00DC58D2"/>
    <w:rPr>
      <w:kern w:val="2"/>
      <w:sz w:val="18"/>
      <w:szCs w:val="18"/>
    </w:rPr>
  </w:style>
  <w:style w:type="character" w:customStyle="1" w:styleId="apple-converted-space">
    <w:name w:val="apple-converted-space"/>
    <w:rsid w:val="00D41A97"/>
  </w:style>
  <w:style w:type="paragraph" w:styleId="af4">
    <w:name w:val="List Paragraph"/>
    <w:basedOn w:val="a"/>
    <w:uiPriority w:val="34"/>
    <w:qFormat/>
    <w:rsid w:val="00176F05"/>
    <w:pPr>
      <w:widowControl/>
      <w:spacing w:after="200" w:line="288" w:lineRule="auto"/>
      <w:ind w:left="720"/>
      <w:contextualSpacing/>
      <w:jc w:val="left"/>
    </w:pPr>
    <w:rPr>
      <w:rFonts w:ascii="Calibri" w:hAnsi="Calibri"/>
      <w:i/>
      <w:iCs/>
      <w:kern w:val="0"/>
      <w:sz w:val="20"/>
      <w:szCs w:val="20"/>
      <w:lang w:eastAsia="en-US" w:bidi="en-US"/>
    </w:rPr>
  </w:style>
  <w:style w:type="paragraph" w:customStyle="1" w:styleId="Figure">
    <w:name w:val="Figure"/>
    <w:basedOn w:val="ae"/>
    <w:rsid w:val="00176F05"/>
    <w:pPr>
      <w:tabs>
        <w:tab w:val="center" w:pos="8640"/>
      </w:tabs>
      <w:spacing w:before="120" w:after="240" w:line="360" w:lineRule="auto"/>
      <w:jc w:val="center"/>
    </w:pPr>
    <w:rPr>
      <w:kern w:val="0"/>
      <w:szCs w:val="20"/>
    </w:rPr>
  </w:style>
  <w:style w:type="paragraph" w:customStyle="1" w:styleId="032">
    <w:name w:val="03样式2"/>
    <w:basedOn w:val="a"/>
    <w:link w:val="032Char"/>
    <w:rsid w:val="00A72EA8"/>
    <w:pPr>
      <w:keepNext/>
      <w:keepLines/>
      <w:spacing w:before="260" w:after="260" w:line="416" w:lineRule="auto"/>
      <w:outlineLvl w:val="2"/>
    </w:pPr>
    <w:rPr>
      <w:rFonts w:ascii="宋体" w:hAnsi="宋体"/>
      <w:b/>
      <w:bCs/>
      <w:sz w:val="32"/>
      <w:szCs w:val="32"/>
      <w:lang w:val="x-none" w:eastAsia="x-none"/>
    </w:rPr>
  </w:style>
  <w:style w:type="character" w:customStyle="1" w:styleId="032Char">
    <w:name w:val="03样式2 Char"/>
    <w:link w:val="032"/>
    <w:rsid w:val="00A72EA8"/>
    <w:rPr>
      <w:rFonts w:ascii="宋体" w:hAnsi="宋体"/>
      <w:b/>
      <w:bCs/>
      <w:kern w:val="2"/>
      <w:sz w:val="32"/>
      <w:szCs w:val="32"/>
    </w:rPr>
  </w:style>
  <w:style w:type="paragraph" w:styleId="11">
    <w:name w:val="toc 1"/>
    <w:basedOn w:val="a"/>
    <w:next w:val="a"/>
    <w:autoRedefine/>
    <w:uiPriority w:val="39"/>
    <w:rsid w:val="00632BC1"/>
    <w:pPr>
      <w:spacing w:line="240" w:lineRule="auto"/>
    </w:pPr>
  </w:style>
  <w:style w:type="paragraph" w:styleId="20">
    <w:name w:val="toc 2"/>
    <w:basedOn w:val="a"/>
    <w:next w:val="a"/>
    <w:autoRedefine/>
    <w:uiPriority w:val="39"/>
    <w:rsid w:val="00632BC1"/>
    <w:pPr>
      <w:spacing w:line="240" w:lineRule="auto"/>
      <w:ind w:leftChars="200" w:left="420"/>
    </w:pPr>
  </w:style>
  <w:style w:type="paragraph" w:styleId="30">
    <w:name w:val="toc 3"/>
    <w:basedOn w:val="a"/>
    <w:next w:val="a"/>
    <w:autoRedefine/>
    <w:uiPriority w:val="39"/>
    <w:rsid w:val="00632BC1"/>
    <w:pPr>
      <w:spacing w:line="240" w:lineRule="auto"/>
      <w:ind w:leftChars="400" w:left="840"/>
    </w:pPr>
  </w:style>
  <w:style w:type="character" w:customStyle="1" w:styleId="HighlightedVariable">
    <w:name w:val="Highlighted Variable"/>
    <w:rsid w:val="006B6480"/>
    <w:rPr>
      <w:color w:val="0000FF"/>
      <w:sz w:val="21"/>
    </w:rPr>
  </w:style>
  <w:style w:type="paragraph" w:customStyle="1" w:styleId="TitleBar">
    <w:name w:val="Title Bar"/>
    <w:basedOn w:val="a"/>
    <w:rsid w:val="006B6480"/>
    <w:pPr>
      <w:keepNext/>
      <w:pageBreakBefore/>
      <w:shd w:val="solid" w:color="auto" w:fill="auto"/>
      <w:overflowPunct w:val="0"/>
      <w:autoSpaceDE w:val="0"/>
      <w:autoSpaceDN w:val="0"/>
      <w:adjustRightInd w:val="0"/>
      <w:spacing w:before="1680" w:line="240" w:lineRule="auto"/>
      <w:ind w:left="2520" w:right="720"/>
      <w:jc w:val="left"/>
      <w:textAlignment w:val="baseline"/>
    </w:pPr>
    <w:rPr>
      <w:rFonts w:ascii="宋体"/>
      <w:kern w:val="0"/>
      <w:sz w:val="36"/>
      <w:szCs w:val="20"/>
    </w:rPr>
  </w:style>
  <w:style w:type="paragraph" w:customStyle="1" w:styleId="Title-Major">
    <w:name w:val="Title-Major"/>
    <w:basedOn w:val="af5"/>
    <w:rsid w:val="006B6480"/>
    <w:rPr>
      <w:smallCaps/>
    </w:rPr>
  </w:style>
  <w:style w:type="paragraph" w:styleId="af5">
    <w:name w:val="Title"/>
    <w:basedOn w:val="a"/>
    <w:link w:val="Char3"/>
    <w:qFormat/>
    <w:rsid w:val="006B6480"/>
    <w:pPr>
      <w:keepLines/>
      <w:overflowPunct w:val="0"/>
      <w:autoSpaceDE w:val="0"/>
      <w:autoSpaceDN w:val="0"/>
      <w:adjustRightInd w:val="0"/>
      <w:spacing w:after="120" w:line="240" w:lineRule="auto"/>
      <w:ind w:left="2520" w:right="720"/>
      <w:jc w:val="left"/>
      <w:textAlignment w:val="baseline"/>
    </w:pPr>
    <w:rPr>
      <w:rFonts w:ascii="宋体"/>
      <w:kern w:val="0"/>
      <w:sz w:val="48"/>
      <w:szCs w:val="20"/>
      <w:lang w:val="x-none" w:eastAsia="x-none"/>
    </w:rPr>
  </w:style>
  <w:style w:type="character" w:customStyle="1" w:styleId="Char3">
    <w:name w:val="标题 Char"/>
    <w:link w:val="af5"/>
    <w:rsid w:val="006B6480"/>
    <w:rPr>
      <w:rFonts w:ascii="宋体"/>
      <w:sz w:val="48"/>
    </w:rPr>
  </w:style>
  <w:style w:type="paragraph" w:customStyle="1" w:styleId="HeadingBar">
    <w:name w:val="Heading Bar"/>
    <w:basedOn w:val="a"/>
    <w:next w:val="3"/>
    <w:rsid w:val="006B6480"/>
    <w:pPr>
      <w:keepNext/>
      <w:keepLines/>
      <w:shd w:val="solid" w:color="auto" w:fill="auto"/>
      <w:overflowPunct w:val="0"/>
      <w:autoSpaceDE w:val="0"/>
      <w:autoSpaceDN w:val="0"/>
      <w:adjustRightInd w:val="0"/>
      <w:spacing w:before="240" w:line="240" w:lineRule="auto"/>
      <w:ind w:right="7920"/>
      <w:jc w:val="left"/>
      <w:textAlignment w:val="baseline"/>
    </w:pPr>
    <w:rPr>
      <w:color w:val="FFFFFF"/>
      <w:kern w:val="0"/>
      <w:sz w:val="8"/>
      <w:szCs w:val="20"/>
    </w:rPr>
  </w:style>
  <w:style w:type="paragraph" w:customStyle="1" w:styleId="TableHeading">
    <w:name w:val="Table Heading"/>
    <w:basedOn w:val="TableText"/>
    <w:rsid w:val="006B6480"/>
    <w:pPr>
      <w:spacing w:before="120" w:after="120"/>
    </w:pPr>
    <w:rPr>
      <w:b/>
    </w:rPr>
  </w:style>
  <w:style w:type="paragraph" w:customStyle="1" w:styleId="TableText">
    <w:name w:val="Table Text"/>
    <w:basedOn w:val="a"/>
    <w:rsid w:val="006B6480"/>
    <w:pPr>
      <w:keepLines/>
      <w:overflowPunct w:val="0"/>
      <w:autoSpaceDE w:val="0"/>
      <w:autoSpaceDN w:val="0"/>
      <w:adjustRightInd w:val="0"/>
      <w:spacing w:line="240" w:lineRule="auto"/>
      <w:jc w:val="left"/>
      <w:textAlignment w:val="baseline"/>
    </w:pPr>
    <w:rPr>
      <w:rFonts w:ascii="宋体"/>
      <w:kern w:val="0"/>
      <w:sz w:val="16"/>
      <w:szCs w:val="20"/>
    </w:rPr>
  </w:style>
  <w:style w:type="character" w:styleId="af6">
    <w:name w:val="FollowedHyperlink"/>
    <w:rsid w:val="006B6480"/>
    <w:rPr>
      <w:color w:val="800080"/>
      <w:u w:val="single"/>
    </w:rPr>
  </w:style>
  <w:style w:type="paragraph" w:styleId="af7">
    <w:name w:val="Plain Text"/>
    <w:basedOn w:val="a"/>
    <w:link w:val="Char4"/>
    <w:rsid w:val="006B6480"/>
    <w:pPr>
      <w:spacing w:line="240" w:lineRule="auto"/>
    </w:pPr>
    <w:rPr>
      <w:rFonts w:ascii="宋体" w:hAnsi="Courier New"/>
      <w:szCs w:val="20"/>
      <w:lang w:val="x-none" w:eastAsia="x-none"/>
    </w:rPr>
  </w:style>
  <w:style w:type="character" w:customStyle="1" w:styleId="Char4">
    <w:name w:val="纯文本 Char"/>
    <w:link w:val="af7"/>
    <w:rsid w:val="006B6480"/>
    <w:rPr>
      <w:rFonts w:ascii="宋体" w:hAnsi="Courier New"/>
      <w:kern w:val="2"/>
      <w:sz w:val="21"/>
    </w:rPr>
  </w:style>
  <w:style w:type="paragraph" w:styleId="12">
    <w:name w:val="index 1"/>
    <w:basedOn w:val="a"/>
    <w:next w:val="a"/>
    <w:autoRedefine/>
    <w:rsid w:val="006B6480"/>
    <w:pPr>
      <w:spacing w:line="240" w:lineRule="auto"/>
    </w:pPr>
  </w:style>
  <w:style w:type="paragraph" w:styleId="21">
    <w:name w:val="Body Text Indent 2"/>
    <w:basedOn w:val="a"/>
    <w:link w:val="2Char"/>
    <w:rsid w:val="006B6480"/>
    <w:pPr>
      <w:spacing w:line="240" w:lineRule="auto"/>
      <w:ind w:leftChars="600" w:left="1260" w:firstLineChars="170" w:firstLine="357"/>
    </w:pPr>
    <w:rPr>
      <w:rFonts w:ascii="宋体" w:hAnsi="宋体"/>
      <w:lang w:val="x-none" w:eastAsia="x-none"/>
    </w:rPr>
  </w:style>
  <w:style w:type="character" w:customStyle="1" w:styleId="2Char">
    <w:name w:val="正文文本缩进 2 Char"/>
    <w:link w:val="21"/>
    <w:rsid w:val="006B6480"/>
    <w:rPr>
      <w:rFonts w:ascii="宋体" w:hAnsi="宋体"/>
      <w:kern w:val="2"/>
      <w:sz w:val="21"/>
      <w:szCs w:val="24"/>
    </w:rPr>
  </w:style>
  <w:style w:type="paragraph" w:customStyle="1" w:styleId="13">
    <w:name w:val="正文1"/>
    <w:basedOn w:val="a"/>
    <w:rsid w:val="006B6480"/>
    <w:pPr>
      <w:adjustRightInd w:val="0"/>
      <w:spacing w:line="312" w:lineRule="atLeast"/>
      <w:ind w:left="425"/>
      <w:textAlignment w:val="baseline"/>
    </w:pPr>
    <w:rPr>
      <w:rFonts w:eastAsia="楷体"/>
      <w:kern w:val="0"/>
      <w:sz w:val="24"/>
      <w:szCs w:val="20"/>
    </w:rPr>
  </w:style>
  <w:style w:type="paragraph" w:styleId="31">
    <w:name w:val="Body Text Indent 3"/>
    <w:basedOn w:val="a"/>
    <w:link w:val="3Char0"/>
    <w:rsid w:val="006B6480"/>
    <w:pPr>
      <w:spacing w:line="360" w:lineRule="auto"/>
      <w:ind w:firstLineChars="200" w:firstLine="420"/>
    </w:pPr>
    <w:rPr>
      <w:szCs w:val="20"/>
      <w:lang w:val="x-none" w:eastAsia="x-none"/>
    </w:rPr>
  </w:style>
  <w:style w:type="character" w:customStyle="1" w:styleId="3Char0">
    <w:name w:val="正文文本缩进 3 Char"/>
    <w:link w:val="31"/>
    <w:rsid w:val="006B6480"/>
    <w:rPr>
      <w:kern w:val="2"/>
      <w:sz w:val="21"/>
    </w:rPr>
  </w:style>
  <w:style w:type="paragraph" w:styleId="40">
    <w:name w:val="toc 4"/>
    <w:basedOn w:val="a"/>
    <w:next w:val="a"/>
    <w:autoRedefine/>
    <w:rsid w:val="006B6480"/>
    <w:pPr>
      <w:spacing w:line="240" w:lineRule="auto"/>
      <w:ind w:leftChars="600" w:left="1260"/>
    </w:pPr>
  </w:style>
  <w:style w:type="paragraph" w:styleId="50">
    <w:name w:val="toc 5"/>
    <w:basedOn w:val="a"/>
    <w:next w:val="a"/>
    <w:autoRedefine/>
    <w:rsid w:val="006B6480"/>
    <w:pPr>
      <w:spacing w:line="240" w:lineRule="auto"/>
      <w:ind w:leftChars="800" w:left="1680"/>
    </w:pPr>
  </w:style>
  <w:style w:type="paragraph" w:styleId="60">
    <w:name w:val="toc 6"/>
    <w:basedOn w:val="a"/>
    <w:next w:val="a"/>
    <w:autoRedefine/>
    <w:rsid w:val="006B6480"/>
    <w:pPr>
      <w:spacing w:line="240" w:lineRule="auto"/>
      <w:ind w:leftChars="1000" w:left="2100"/>
    </w:pPr>
  </w:style>
  <w:style w:type="paragraph" w:styleId="70">
    <w:name w:val="toc 7"/>
    <w:basedOn w:val="a"/>
    <w:next w:val="a"/>
    <w:autoRedefine/>
    <w:rsid w:val="006B6480"/>
    <w:pPr>
      <w:spacing w:line="240" w:lineRule="auto"/>
      <w:ind w:leftChars="1200" w:left="2520"/>
    </w:pPr>
  </w:style>
  <w:style w:type="paragraph" w:styleId="80">
    <w:name w:val="toc 8"/>
    <w:basedOn w:val="a"/>
    <w:next w:val="a"/>
    <w:autoRedefine/>
    <w:rsid w:val="006B6480"/>
    <w:pPr>
      <w:spacing w:line="240" w:lineRule="auto"/>
      <w:ind w:leftChars="1400" w:left="2940"/>
    </w:pPr>
  </w:style>
  <w:style w:type="paragraph" w:styleId="90">
    <w:name w:val="toc 9"/>
    <w:basedOn w:val="a"/>
    <w:next w:val="a"/>
    <w:autoRedefine/>
    <w:rsid w:val="006B6480"/>
    <w:pPr>
      <w:spacing w:line="240" w:lineRule="auto"/>
      <w:ind w:leftChars="1600" w:left="3360"/>
    </w:pPr>
  </w:style>
  <w:style w:type="paragraph" w:styleId="af8">
    <w:name w:val="table of figures"/>
    <w:basedOn w:val="a"/>
    <w:next w:val="a"/>
    <w:rsid w:val="006B6480"/>
    <w:pPr>
      <w:spacing w:line="240" w:lineRule="auto"/>
      <w:ind w:leftChars="200" w:left="840" w:hangingChars="200" w:hanging="420"/>
    </w:pPr>
  </w:style>
  <w:style w:type="paragraph" w:customStyle="1" w:styleId="azc">
    <w:name w:val="azc"/>
    <w:basedOn w:val="a"/>
    <w:rsid w:val="006B6480"/>
    <w:pPr>
      <w:widowControl/>
      <w:spacing w:before="100" w:beforeAutospacing="1" w:after="100" w:afterAutospacing="1" w:line="240" w:lineRule="auto"/>
      <w:jc w:val="left"/>
    </w:pPr>
    <w:rPr>
      <w:rFonts w:ascii="宋体" w:hAnsi="宋体" w:cs="宋体"/>
      <w:b/>
      <w:bCs/>
      <w:color w:val="CC0000"/>
      <w:kern w:val="0"/>
      <w:sz w:val="20"/>
      <w:szCs w:val="20"/>
    </w:rPr>
  </w:style>
  <w:style w:type="character" w:customStyle="1" w:styleId="3Char">
    <w:name w:val="标题 3 Char"/>
    <w:aliases w:val="heading 3 Char"/>
    <w:link w:val="3"/>
    <w:rsid w:val="006B6480"/>
    <w:rPr>
      <w:b/>
      <w:bCs/>
      <w:kern w:val="2"/>
      <w:sz w:val="32"/>
      <w:szCs w:val="32"/>
    </w:rPr>
  </w:style>
  <w:style w:type="paragraph" w:styleId="af9">
    <w:name w:val="Date"/>
    <w:basedOn w:val="a"/>
    <w:next w:val="a"/>
    <w:link w:val="Char5"/>
    <w:rsid w:val="006B6480"/>
    <w:pPr>
      <w:spacing w:line="240" w:lineRule="auto"/>
      <w:ind w:leftChars="2500" w:left="100"/>
    </w:pPr>
    <w:rPr>
      <w:lang w:val="x-none" w:eastAsia="x-none"/>
    </w:rPr>
  </w:style>
  <w:style w:type="character" w:customStyle="1" w:styleId="Char5">
    <w:name w:val="日期 Char"/>
    <w:link w:val="af9"/>
    <w:rsid w:val="006B6480"/>
    <w:rPr>
      <w:kern w:val="2"/>
      <w:sz w:val="21"/>
      <w:szCs w:val="24"/>
    </w:rPr>
  </w:style>
  <w:style w:type="paragraph" w:customStyle="1" w:styleId="Head2Para">
    <w:name w:val="Head2 Para"/>
    <w:basedOn w:val="a"/>
    <w:autoRedefine/>
    <w:rsid w:val="00583AFB"/>
    <w:pPr>
      <w:widowControl/>
      <w:spacing w:before="120" w:line="300" w:lineRule="auto"/>
      <w:jc w:val="left"/>
    </w:pPr>
    <w:rPr>
      <w:rFonts w:ascii="宋体" w:hAnsi="宋体" w:cs="楷体_GB2312"/>
      <w:b/>
      <w:kern w:val="0"/>
      <w:szCs w:val="21"/>
    </w:rPr>
  </w:style>
  <w:style w:type="paragraph" w:customStyle="1" w:styleId="Body1">
    <w:name w:val="Body1"/>
    <w:basedOn w:val="a"/>
    <w:rsid w:val="005F2D95"/>
    <w:pPr>
      <w:widowControl/>
      <w:spacing w:line="240" w:lineRule="auto"/>
    </w:pPr>
    <w:rPr>
      <w:rFonts w:eastAsia="PMingLiU"/>
      <w:kern w:val="0"/>
      <w:sz w:val="24"/>
      <w:szCs w:val="20"/>
      <w:lang w:val="en-GB" w:eastAsia="en-US"/>
    </w:rPr>
  </w:style>
  <w:style w:type="character" w:customStyle="1" w:styleId="5Char">
    <w:name w:val="标题 5 Char"/>
    <w:link w:val="5"/>
    <w:rsid w:val="005F2D95"/>
    <w:rPr>
      <w:rFonts w:ascii="Arial" w:hAnsi="Arial"/>
      <w:sz w:val="22"/>
      <w:lang w:val="da-DK" w:eastAsia="en-US"/>
    </w:rPr>
  </w:style>
  <w:style w:type="character" w:customStyle="1" w:styleId="6Char">
    <w:name w:val="标题 6 Char"/>
    <w:link w:val="6"/>
    <w:rsid w:val="005F2D95"/>
    <w:rPr>
      <w:rFonts w:ascii="Arial" w:hAnsi="Arial"/>
      <w:i/>
      <w:sz w:val="22"/>
      <w:lang w:val="da-DK" w:eastAsia="en-US"/>
    </w:rPr>
  </w:style>
  <w:style w:type="character" w:customStyle="1" w:styleId="7Char">
    <w:name w:val="标题 7 Char"/>
    <w:link w:val="7"/>
    <w:rsid w:val="005F2D95"/>
    <w:rPr>
      <w:rFonts w:ascii="Arial" w:hAnsi="Arial"/>
      <w:lang w:eastAsia="en-US"/>
    </w:rPr>
  </w:style>
  <w:style w:type="character" w:customStyle="1" w:styleId="8Char">
    <w:name w:val="标题 8 Char"/>
    <w:link w:val="8"/>
    <w:rsid w:val="005F2D95"/>
    <w:rPr>
      <w:rFonts w:ascii="Arial" w:hAnsi="Arial"/>
      <w:i/>
      <w:lang w:eastAsia="en-US"/>
    </w:rPr>
  </w:style>
  <w:style w:type="character" w:customStyle="1" w:styleId="9Char">
    <w:name w:val="标题 9 Char"/>
    <w:link w:val="9"/>
    <w:rsid w:val="005F2D95"/>
    <w:rPr>
      <w:rFonts w:ascii="Arial" w:hAnsi="Arial"/>
      <w:i/>
      <w:sz w:val="18"/>
      <w:lang w:eastAsia="en-US"/>
    </w:rPr>
  </w:style>
  <w:style w:type="paragraph" w:customStyle="1" w:styleId="afa">
    <w:name w:val="缺省文本"/>
    <w:basedOn w:val="a"/>
    <w:rsid w:val="005F2D95"/>
    <w:pPr>
      <w:autoSpaceDE w:val="0"/>
      <w:autoSpaceDN w:val="0"/>
      <w:adjustRightInd w:val="0"/>
      <w:spacing w:line="240" w:lineRule="auto"/>
      <w:jc w:val="left"/>
    </w:pPr>
    <w:rPr>
      <w:kern w:val="0"/>
      <w:sz w:val="24"/>
      <w:szCs w:val="20"/>
    </w:rPr>
  </w:style>
  <w:style w:type="paragraph" w:customStyle="1" w:styleId="BodyText1">
    <w:name w:val="Body Text 1"/>
    <w:basedOn w:val="ae"/>
    <w:rsid w:val="0071365C"/>
    <w:pPr>
      <w:widowControl/>
      <w:spacing w:before="60" w:after="60" w:line="240" w:lineRule="auto"/>
      <w:ind w:left="851"/>
      <w:jc w:val="left"/>
    </w:pPr>
    <w:rPr>
      <w:rFonts w:ascii="Arial" w:eastAsia="Times New Roman" w:hAnsi="Arial"/>
      <w:kern w:val="0"/>
      <w:sz w:val="22"/>
      <w:szCs w:val="20"/>
    </w:rPr>
  </w:style>
  <w:style w:type="paragraph" w:styleId="afb">
    <w:name w:val="Revision"/>
    <w:hidden/>
    <w:uiPriority w:val="99"/>
    <w:semiHidden/>
    <w:rsid w:val="00D045B4"/>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60" w:lineRule="atLeast"/>
      <w:jc w:val="both"/>
    </w:pPr>
    <w:rPr>
      <w:kern w:val="2"/>
      <w:sz w:val="21"/>
      <w:szCs w:val="24"/>
    </w:rPr>
  </w:style>
  <w:style w:type="paragraph" w:styleId="10">
    <w:name w:val="heading 1"/>
    <w:basedOn w:val="a"/>
    <w:next w:val="a"/>
    <w:qFormat/>
    <w:pPr>
      <w:keepNext/>
      <w:keepLines/>
      <w:spacing w:before="340" w:after="330" w:line="578" w:lineRule="auto"/>
      <w:outlineLvl w:val="0"/>
    </w:pPr>
    <w:rPr>
      <w:b/>
      <w:bCs/>
      <w:kern w:val="44"/>
      <w:sz w:val="44"/>
      <w:szCs w:val="44"/>
    </w:rPr>
  </w:style>
  <w:style w:type="paragraph" w:styleId="2">
    <w:name w:val="heading 2"/>
    <w:aliases w:val="标题 2 Char"/>
    <w:basedOn w:val="a"/>
    <w:next w:val="a"/>
    <w:qFormat/>
    <w:pPr>
      <w:keepNext/>
      <w:widowControl/>
      <w:spacing w:before="240" w:after="60"/>
      <w:jc w:val="left"/>
      <w:outlineLvl w:val="1"/>
    </w:pPr>
    <w:rPr>
      <w:rFonts w:ascii="Arial" w:hAnsi="Arial" w:cs="Arial"/>
      <w:b/>
      <w:bCs/>
      <w:i/>
      <w:iCs/>
      <w:kern w:val="0"/>
      <w:sz w:val="28"/>
      <w:szCs w:val="28"/>
    </w:rPr>
  </w:style>
  <w:style w:type="paragraph" w:styleId="3">
    <w:name w:val="heading 3"/>
    <w:aliases w:val="heading 3"/>
    <w:basedOn w:val="a"/>
    <w:next w:val="a"/>
    <w:link w:val="3Char"/>
    <w:qFormat/>
    <w:pPr>
      <w:keepNext/>
      <w:keepLines/>
      <w:spacing w:before="260" w:after="260" w:line="416" w:lineRule="auto"/>
      <w:outlineLvl w:val="2"/>
    </w:pPr>
    <w:rPr>
      <w:b/>
      <w:bCs/>
      <w:sz w:val="32"/>
      <w:szCs w:val="32"/>
      <w:lang w:val="x-none" w:eastAsia="x-none"/>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5F2D95"/>
    <w:pPr>
      <w:widowControl/>
      <w:overflowPunct w:val="0"/>
      <w:autoSpaceDE w:val="0"/>
      <w:autoSpaceDN w:val="0"/>
      <w:adjustRightInd w:val="0"/>
      <w:spacing w:before="240" w:after="60" w:line="240" w:lineRule="auto"/>
      <w:jc w:val="left"/>
      <w:textAlignment w:val="baseline"/>
      <w:outlineLvl w:val="4"/>
    </w:pPr>
    <w:rPr>
      <w:rFonts w:ascii="Arial" w:hAnsi="Arial"/>
      <w:kern w:val="0"/>
      <w:sz w:val="22"/>
      <w:szCs w:val="20"/>
      <w:lang w:val="da-DK" w:eastAsia="en-US"/>
    </w:rPr>
  </w:style>
  <w:style w:type="paragraph" w:styleId="6">
    <w:name w:val="heading 6"/>
    <w:basedOn w:val="a"/>
    <w:next w:val="a"/>
    <w:link w:val="6Char"/>
    <w:qFormat/>
    <w:rsid w:val="005F2D95"/>
    <w:pPr>
      <w:widowControl/>
      <w:overflowPunct w:val="0"/>
      <w:autoSpaceDE w:val="0"/>
      <w:autoSpaceDN w:val="0"/>
      <w:adjustRightInd w:val="0"/>
      <w:spacing w:before="240" w:after="60" w:line="240" w:lineRule="auto"/>
      <w:jc w:val="left"/>
      <w:textAlignment w:val="baseline"/>
      <w:outlineLvl w:val="5"/>
    </w:pPr>
    <w:rPr>
      <w:rFonts w:ascii="Arial" w:hAnsi="Arial"/>
      <w:i/>
      <w:kern w:val="0"/>
      <w:sz w:val="22"/>
      <w:szCs w:val="20"/>
      <w:lang w:val="da-DK" w:eastAsia="en-US"/>
    </w:rPr>
  </w:style>
  <w:style w:type="paragraph" w:styleId="7">
    <w:name w:val="heading 7"/>
    <w:basedOn w:val="a"/>
    <w:next w:val="a"/>
    <w:link w:val="7Char"/>
    <w:qFormat/>
    <w:rsid w:val="005F2D95"/>
    <w:pPr>
      <w:widowControl/>
      <w:overflowPunct w:val="0"/>
      <w:autoSpaceDE w:val="0"/>
      <w:autoSpaceDN w:val="0"/>
      <w:adjustRightInd w:val="0"/>
      <w:spacing w:before="240" w:after="60" w:line="240" w:lineRule="auto"/>
      <w:jc w:val="left"/>
      <w:textAlignment w:val="baseline"/>
      <w:outlineLvl w:val="6"/>
    </w:pPr>
    <w:rPr>
      <w:rFonts w:ascii="Arial" w:hAnsi="Arial"/>
      <w:kern w:val="0"/>
      <w:sz w:val="20"/>
      <w:szCs w:val="20"/>
      <w:lang w:val="x-none" w:eastAsia="en-US"/>
    </w:rPr>
  </w:style>
  <w:style w:type="paragraph" w:styleId="8">
    <w:name w:val="heading 8"/>
    <w:basedOn w:val="a"/>
    <w:next w:val="a"/>
    <w:link w:val="8Char"/>
    <w:qFormat/>
    <w:rsid w:val="005F2D95"/>
    <w:pPr>
      <w:widowControl/>
      <w:overflowPunct w:val="0"/>
      <w:autoSpaceDE w:val="0"/>
      <w:autoSpaceDN w:val="0"/>
      <w:adjustRightInd w:val="0"/>
      <w:spacing w:before="240" w:after="60" w:line="240" w:lineRule="auto"/>
      <w:jc w:val="left"/>
      <w:textAlignment w:val="baseline"/>
      <w:outlineLvl w:val="7"/>
    </w:pPr>
    <w:rPr>
      <w:rFonts w:ascii="Arial" w:hAnsi="Arial"/>
      <w:i/>
      <w:kern w:val="0"/>
      <w:sz w:val="20"/>
      <w:szCs w:val="20"/>
      <w:lang w:val="x-none" w:eastAsia="en-US"/>
    </w:rPr>
  </w:style>
  <w:style w:type="paragraph" w:styleId="9">
    <w:name w:val="heading 9"/>
    <w:basedOn w:val="a"/>
    <w:next w:val="a"/>
    <w:link w:val="9Char"/>
    <w:qFormat/>
    <w:rsid w:val="005F2D95"/>
    <w:pPr>
      <w:widowControl/>
      <w:overflowPunct w:val="0"/>
      <w:autoSpaceDE w:val="0"/>
      <w:autoSpaceDN w:val="0"/>
      <w:adjustRightInd w:val="0"/>
      <w:spacing w:before="240" w:after="60" w:line="240" w:lineRule="auto"/>
      <w:jc w:val="left"/>
      <w:textAlignment w:val="baseline"/>
      <w:outlineLvl w:val="8"/>
    </w:pPr>
    <w:rPr>
      <w:rFonts w:ascii="Arial" w:hAnsi="Arial"/>
      <w:i/>
      <w:kern w:val="0"/>
      <w:sz w:val="18"/>
      <w:szCs w:val="20"/>
      <w:lang w:val="x-none"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annotation text"/>
    <w:basedOn w:val="a"/>
    <w:semiHidden/>
    <w:pPr>
      <w:widowControl/>
      <w:jc w:val="left"/>
    </w:pPr>
    <w:rPr>
      <w:kern w:val="0"/>
      <w:sz w:val="24"/>
    </w:rPr>
  </w:style>
  <w:style w:type="paragraph" w:styleId="a4">
    <w:name w:val="Balloon Text"/>
    <w:basedOn w:val="a"/>
    <w:semiHidden/>
    <w:rPr>
      <w:sz w:val="18"/>
      <w:szCs w:val="18"/>
    </w:rPr>
  </w:style>
  <w:style w:type="character" w:styleId="a5">
    <w:name w:val="annotation reference"/>
    <w:semiHidden/>
    <w:rPr>
      <w:sz w:val="21"/>
      <w:szCs w:val="21"/>
    </w:rPr>
  </w:style>
  <w:style w:type="paragraph" w:customStyle="1" w:styleId="ParaChar">
    <w:name w:val="默认段落字体 Para Char"/>
    <w:basedOn w:val="a"/>
    <w:rPr>
      <w:rFonts w:ascii="Tahoma" w:hAnsi="Tahoma"/>
      <w:sz w:val="24"/>
      <w:szCs w:val="20"/>
    </w:rPr>
  </w:style>
  <w:style w:type="paragraph" w:styleId="a6">
    <w:name w:val="Document Map"/>
    <w:basedOn w:val="a"/>
    <w:semiHidden/>
    <w:pPr>
      <w:shd w:val="clear" w:color="auto" w:fill="000080"/>
    </w:pPr>
  </w:style>
  <w:style w:type="paragraph" w:styleId="a7">
    <w:name w:val="annotation subject"/>
    <w:basedOn w:val="a3"/>
    <w:next w:val="a3"/>
    <w:semiHidden/>
    <w:pPr>
      <w:widowControl w:val="0"/>
    </w:pPr>
    <w:rPr>
      <w:b/>
      <w:bCs/>
      <w:kern w:val="2"/>
      <w:sz w:val="21"/>
    </w:rPr>
  </w:style>
  <w:style w:type="paragraph" w:customStyle="1" w:styleId="Char">
    <w:name w:val=" Char"/>
    <w:basedOn w:val="a"/>
  </w:style>
  <w:style w:type="paragraph" w:styleId="a8">
    <w:name w:val="Body Text Indent"/>
    <w:basedOn w:val="a"/>
    <w:pPr>
      <w:adjustRightInd w:val="0"/>
      <w:spacing w:line="312" w:lineRule="atLeast"/>
      <w:ind w:left="540"/>
      <w:jc w:val="left"/>
      <w:textAlignment w:val="baseline"/>
    </w:pPr>
    <w:rPr>
      <w:rFonts w:ascii="宋体"/>
      <w:kern w:val="0"/>
      <w:sz w:val="24"/>
      <w:szCs w:val="20"/>
    </w:rPr>
  </w:style>
  <w:style w:type="paragraph" w:customStyle="1" w:styleId="a9">
    <w:name w:val="文档正文"/>
    <w:basedOn w:val="a"/>
    <w:pPr>
      <w:adjustRightInd w:val="0"/>
      <w:spacing w:line="480" w:lineRule="atLeast"/>
      <w:ind w:firstLine="567"/>
    </w:pPr>
    <w:rPr>
      <w:rFonts w:ascii="长城仿宋" w:hint="eastAsia"/>
      <w:kern w:val="0"/>
      <w:sz w:val="24"/>
      <w:szCs w:val="20"/>
    </w:rPr>
  </w:style>
  <w:style w:type="character" w:styleId="aa">
    <w:name w:val="Hyperlink"/>
    <w:uiPriority w:val="99"/>
    <w:rPr>
      <w:color w:val="0000FF"/>
      <w:u w:val="single"/>
    </w:rPr>
  </w:style>
  <w:style w:type="paragraph" w:styleId="ab">
    <w:name w:val="Normal Indent"/>
    <w:aliases w:val="特点,表正文,正文非缩进,首行缩进,正文不缩进,正文（首行缩进两字）＋行距：1.5倍行距,正文缩进 Char,段1,Indent 1,±íÕýÎÄ,ÕýÎÄ·ÇËõ½ø,Normal Indent（正文缩进）,bt,body text,Body Text(ch),标题4,ALT+Z,水上软件,正文(首行缩进两字),正文(首行缩进两字)1,Normal Indent Char,特点 Char,表正文 Char,正文非缩进 Char,正文不缩进 Char,段1 Char,缩进,正文双线,四号"/>
    <w:basedOn w:val="a"/>
    <w:pPr>
      <w:snapToGrid w:val="0"/>
      <w:spacing w:before="100" w:beforeAutospacing="1" w:line="300" w:lineRule="auto"/>
      <w:ind w:firstLineChars="200" w:firstLine="480"/>
    </w:pPr>
    <w:rPr>
      <w:rFonts w:ascii="仿宋_GB2312" w:hAnsi="宋体"/>
      <w:bCs/>
      <w:color w:val="000000"/>
      <w:kern w:val="3"/>
      <w:sz w:val="24"/>
      <w:szCs w:val="18"/>
    </w:rPr>
  </w:style>
  <w:style w:type="character" w:customStyle="1" w:styleId="Char1">
    <w:name w:val="特点 Char1"/>
    <w:aliases w:val="表正文 Char1,正文非缩进 Char1,首行缩进 Char,正文不缩进 Char1,正文（首行缩进两字）＋行距：1.5倍行距 Char,正文缩进 Char Char,段1 Char1,Indent 1 Char,±íÕýÎÄ Char,ÕýÎÄ·ÇËõ½ø Char,Normal Indent（正文缩进） Char,bt Char,body text Char,Body Text(ch) Char,标题4 Char,ALT+Z Char,水上软件 Char,缩进 Char"/>
    <w:rPr>
      <w:rFonts w:ascii="仿宋_GB2312" w:eastAsia="宋体" w:hAnsi="宋体"/>
      <w:bCs/>
      <w:color w:val="000000"/>
      <w:kern w:val="3"/>
      <w:sz w:val="24"/>
      <w:szCs w:val="18"/>
      <w:lang w:val="en-US" w:eastAsia="zh-CN" w:bidi="ar-SA"/>
    </w:rPr>
  </w:style>
  <w:style w:type="paragraph" w:styleId="ac">
    <w:name w:val="Normal (Web)"/>
    <w:basedOn w:val="a"/>
    <w:pPr>
      <w:widowControl/>
      <w:spacing w:before="100" w:beforeAutospacing="1" w:after="100" w:afterAutospacing="1"/>
      <w:jc w:val="left"/>
    </w:pPr>
    <w:rPr>
      <w:rFonts w:ascii="宋体" w:hAnsi="宋体" w:cs="宋体"/>
      <w:kern w:val="0"/>
      <w:sz w:val="24"/>
    </w:rPr>
  </w:style>
  <w:style w:type="paragraph" w:customStyle="1" w:styleId="Char10">
    <w:name w:val="Char1"/>
    <w:basedOn w:val="a"/>
    <w:pPr>
      <w:spacing w:line="360" w:lineRule="auto"/>
    </w:pPr>
    <w:rPr>
      <w:rFonts w:ascii="Tahoma" w:hAnsi="Tahoma" w:cs="仿宋_GB2312"/>
      <w:szCs w:val="20"/>
    </w:rPr>
  </w:style>
  <w:style w:type="paragraph" w:customStyle="1" w:styleId="MMTopic1">
    <w:name w:val="MM Topic 1"/>
    <w:basedOn w:val="10"/>
    <w:pPr>
      <w:numPr>
        <w:numId w:val="1"/>
      </w:numPr>
    </w:pPr>
  </w:style>
  <w:style w:type="paragraph" w:customStyle="1" w:styleId="MMTopic2">
    <w:name w:val="MM Topic 2"/>
    <w:basedOn w:val="2"/>
    <w:pPr>
      <w:keepLines/>
      <w:widowControl w:val="0"/>
      <w:numPr>
        <w:ilvl w:val="1"/>
        <w:numId w:val="1"/>
      </w:numPr>
      <w:spacing w:before="260" w:after="260" w:line="416" w:lineRule="auto"/>
      <w:jc w:val="both"/>
    </w:pPr>
    <w:rPr>
      <w:rFonts w:eastAsia="黑体" w:cs="Times New Roman"/>
      <w:i w:val="0"/>
      <w:iCs w:val="0"/>
      <w:kern w:val="2"/>
      <w:sz w:val="32"/>
      <w:szCs w:val="32"/>
    </w:rPr>
  </w:style>
  <w:style w:type="paragraph" w:customStyle="1" w:styleId="MMTopic3">
    <w:name w:val="MM Topic 3"/>
    <w:basedOn w:val="3"/>
    <w:pPr>
      <w:numPr>
        <w:ilvl w:val="2"/>
        <w:numId w:val="1"/>
      </w:numPr>
    </w:pPr>
  </w:style>
  <w:style w:type="paragraph" w:customStyle="1" w:styleId="MMTopic4">
    <w:name w:val="MM Topic 4"/>
    <w:basedOn w:val="4"/>
    <w:pPr>
      <w:numPr>
        <w:ilvl w:val="3"/>
        <w:numId w:val="1"/>
      </w:numPr>
    </w:pPr>
  </w:style>
  <w:style w:type="table" w:styleId="ad">
    <w:name w:val="Table Grid"/>
    <w:basedOn w:val="a1"/>
    <w:rsid w:val="007567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1."/>
    <w:basedOn w:val="a"/>
    <w:pPr>
      <w:numPr>
        <w:numId w:val="2"/>
      </w:numPr>
      <w:spacing w:line="360" w:lineRule="auto"/>
    </w:pPr>
    <w:rPr>
      <w:sz w:val="24"/>
    </w:rPr>
  </w:style>
  <w:style w:type="paragraph" w:styleId="ae">
    <w:name w:val="Body Text"/>
    <w:aliases w:val="????,?y????×?"/>
    <w:basedOn w:val="a"/>
    <w:pPr>
      <w:spacing w:after="120"/>
    </w:pPr>
  </w:style>
  <w:style w:type="paragraph" w:styleId="af">
    <w:name w:val="Body Text First Indent"/>
    <w:basedOn w:val="ae"/>
    <w:pPr>
      <w:ind w:firstLineChars="100" w:firstLine="420"/>
    </w:pPr>
  </w:style>
  <w:style w:type="character" w:styleId="af0">
    <w:name w:val="page number"/>
    <w:basedOn w:val="a0"/>
  </w:style>
  <w:style w:type="paragraph" w:customStyle="1" w:styleId="af1">
    <w:name w:val="需求编号"/>
    <w:basedOn w:val="a"/>
    <w:next w:val="a"/>
    <w:pPr>
      <w:tabs>
        <w:tab w:val="num" w:pos="360"/>
      </w:tabs>
      <w:spacing w:line="360" w:lineRule="auto"/>
    </w:pPr>
    <w:rPr>
      <w:noProof/>
      <w:szCs w:val="21"/>
    </w:rPr>
  </w:style>
  <w:style w:type="paragraph" w:styleId="af2">
    <w:name w:val="header"/>
    <w:basedOn w:val="a"/>
    <w:link w:val="Char0"/>
    <w:rsid w:val="00DC58D2"/>
    <w:pPr>
      <w:pBdr>
        <w:bottom w:val="single" w:sz="6" w:space="1" w:color="auto"/>
      </w:pBdr>
      <w:tabs>
        <w:tab w:val="center" w:pos="4153"/>
        <w:tab w:val="right" w:pos="8306"/>
      </w:tabs>
      <w:snapToGrid w:val="0"/>
      <w:spacing w:line="240" w:lineRule="atLeast"/>
      <w:jc w:val="center"/>
    </w:pPr>
    <w:rPr>
      <w:sz w:val="18"/>
      <w:szCs w:val="18"/>
      <w:lang w:val="x-none" w:eastAsia="x-none"/>
    </w:rPr>
  </w:style>
  <w:style w:type="character" w:customStyle="1" w:styleId="Char0">
    <w:name w:val="页眉 Char"/>
    <w:link w:val="af2"/>
    <w:rsid w:val="00DC58D2"/>
    <w:rPr>
      <w:kern w:val="2"/>
      <w:sz w:val="18"/>
      <w:szCs w:val="18"/>
    </w:rPr>
  </w:style>
  <w:style w:type="paragraph" w:styleId="af3">
    <w:name w:val="footer"/>
    <w:basedOn w:val="a"/>
    <w:link w:val="Char2"/>
    <w:uiPriority w:val="99"/>
    <w:rsid w:val="00DC58D2"/>
    <w:pPr>
      <w:tabs>
        <w:tab w:val="center" w:pos="4153"/>
        <w:tab w:val="right" w:pos="8306"/>
      </w:tabs>
      <w:snapToGrid w:val="0"/>
      <w:spacing w:line="240" w:lineRule="atLeast"/>
      <w:jc w:val="left"/>
    </w:pPr>
    <w:rPr>
      <w:sz w:val="18"/>
      <w:szCs w:val="18"/>
      <w:lang w:val="x-none" w:eastAsia="x-none"/>
    </w:rPr>
  </w:style>
  <w:style w:type="character" w:customStyle="1" w:styleId="Char2">
    <w:name w:val="页脚 Char"/>
    <w:link w:val="af3"/>
    <w:uiPriority w:val="99"/>
    <w:rsid w:val="00DC58D2"/>
    <w:rPr>
      <w:kern w:val="2"/>
      <w:sz w:val="18"/>
      <w:szCs w:val="18"/>
    </w:rPr>
  </w:style>
  <w:style w:type="character" w:customStyle="1" w:styleId="apple-converted-space">
    <w:name w:val="apple-converted-space"/>
    <w:rsid w:val="00D41A97"/>
  </w:style>
  <w:style w:type="paragraph" w:styleId="af4">
    <w:name w:val="List Paragraph"/>
    <w:basedOn w:val="a"/>
    <w:uiPriority w:val="34"/>
    <w:qFormat/>
    <w:rsid w:val="00176F05"/>
    <w:pPr>
      <w:widowControl/>
      <w:spacing w:after="200" w:line="288" w:lineRule="auto"/>
      <w:ind w:left="720"/>
      <w:contextualSpacing/>
      <w:jc w:val="left"/>
    </w:pPr>
    <w:rPr>
      <w:rFonts w:ascii="Calibri" w:hAnsi="Calibri"/>
      <w:i/>
      <w:iCs/>
      <w:kern w:val="0"/>
      <w:sz w:val="20"/>
      <w:szCs w:val="20"/>
      <w:lang w:eastAsia="en-US" w:bidi="en-US"/>
    </w:rPr>
  </w:style>
  <w:style w:type="paragraph" w:customStyle="1" w:styleId="Figure">
    <w:name w:val="Figure"/>
    <w:basedOn w:val="ae"/>
    <w:rsid w:val="00176F05"/>
    <w:pPr>
      <w:tabs>
        <w:tab w:val="center" w:pos="8640"/>
      </w:tabs>
      <w:spacing w:before="120" w:after="240" w:line="360" w:lineRule="auto"/>
      <w:jc w:val="center"/>
    </w:pPr>
    <w:rPr>
      <w:kern w:val="0"/>
      <w:szCs w:val="20"/>
    </w:rPr>
  </w:style>
  <w:style w:type="paragraph" w:customStyle="1" w:styleId="032">
    <w:name w:val="03样式2"/>
    <w:basedOn w:val="a"/>
    <w:link w:val="032Char"/>
    <w:rsid w:val="00A72EA8"/>
    <w:pPr>
      <w:keepNext/>
      <w:keepLines/>
      <w:spacing w:before="260" w:after="260" w:line="416" w:lineRule="auto"/>
      <w:outlineLvl w:val="2"/>
    </w:pPr>
    <w:rPr>
      <w:rFonts w:ascii="宋体" w:hAnsi="宋体"/>
      <w:b/>
      <w:bCs/>
      <w:sz w:val="32"/>
      <w:szCs w:val="32"/>
      <w:lang w:val="x-none" w:eastAsia="x-none"/>
    </w:rPr>
  </w:style>
  <w:style w:type="character" w:customStyle="1" w:styleId="032Char">
    <w:name w:val="03样式2 Char"/>
    <w:link w:val="032"/>
    <w:rsid w:val="00A72EA8"/>
    <w:rPr>
      <w:rFonts w:ascii="宋体" w:hAnsi="宋体"/>
      <w:b/>
      <w:bCs/>
      <w:kern w:val="2"/>
      <w:sz w:val="32"/>
      <w:szCs w:val="32"/>
    </w:rPr>
  </w:style>
  <w:style w:type="paragraph" w:styleId="11">
    <w:name w:val="toc 1"/>
    <w:basedOn w:val="a"/>
    <w:next w:val="a"/>
    <w:autoRedefine/>
    <w:uiPriority w:val="39"/>
    <w:rsid w:val="00632BC1"/>
    <w:pPr>
      <w:spacing w:line="240" w:lineRule="auto"/>
    </w:pPr>
  </w:style>
  <w:style w:type="paragraph" w:styleId="20">
    <w:name w:val="toc 2"/>
    <w:basedOn w:val="a"/>
    <w:next w:val="a"/>
    <w:autoRedefine/>
    <w:uiPriority w:val="39"/>
    <w:rsid w:val="00632BC1"/>
    <w:pPr>
      <w:spacing w:line="240" w:lineRule="auto"/>
      <w:ind w:leftChars="200" w:left="420"/>
    </w:pPr>
  </w:style>
  <w:style w:type="paragraph" w:styleId="30">
    <w:name w:val="toc 3"/>
    <w:basedOn w:val="a"/>
    <w:next w:val="a"/>
    <w:autoRedefine/>
    <w:uiPriority w:val="39"/>
    <w:rsid w:val="00632BC1"/>
    <w:pPr>
      <w:spacing w:line="240" w:lineRule="auto"/>
      <w:ind w:leftChars="400" w:left="840"/>
    </w:pPr>
  </w:style>
  <w:style w:type="character" w:customStyle="1" w:styleId="HighlightedVariable">
    <w:name w:val="Highlighted Variable"/>
    <w:rsid w:val="006B6480"/>
    <w:rPr>
      <w:color w:val="0000FF"/>
      <w:sz w:val="21"/>
    </w:rPr>
  </w:style>
  <w:style w:type="paragraph" w:customStyle="1" w:styleId="TitleBar">
    <w:name w:val="Title Bar"/>
    <w:basedOn w:val="a"/>
    <w:rsid w:val="006B6480"/>
    <w:pPr>
      <w:keepNext/>
      <w:pageBreakBefore/>
      <w:shd w:val="solid" w:color="auto" w:fill="auto"/>
      <w:overflowPunct w:val="0"/>
      <w:autoSpaceDE w:val="0"/>
      <w:autoSpaceDN w:val="0"/>
      <w:adjustRightInd w:val="0"/>
      <w:spacing w:before="1680" w:line="240" w:lineRule="auto"/>
      <w:ind w:left="2520" w:right="720"/>
      <w:jc w:val="left"/>
      <w:textAlignment w:val="baseline"/>
    </w:pPr>
    <w:rPr>
      <w:rFonts w:ascii="宋体"/>
      <w:kern w:val="0"/>
      <w:sz w:val="36"/>
      <w:szCs w:val="20"/>
    </w:rPr>
  </w:style>
  <w:style w:type="paragraph" w:customStyle="1" w:styleId="Title-Major">
    <w:name w:val="Title-Major"/>
    <w:basedOn w:val="af5"/>
    <w:rsid w:val="006B6480"/>
    <w:rPr>
      <w:smallCaps/>
    </w:rPr>
  </w:style>
  <w:style w:type="paragraph" w:styleId="af5">
    <w:name w:val="Title"/>
    <w:basedOn w:val="a"/>
    <w:link w:val="Char3"/>
    <w:qFormat/>
    <w:rsid w:val="006B6480"/>
    <w:pPr>
      <w:keepLines/>
      <w:overflowPunct w:val="0"/>
      <w:autoSpaceDE w:val="0"/>
      <w:autoSpaceDN w:val="0"/>
      <w:adjustRightInd w:val="0"/>
      <w:spacing w:after="120" w:line="240" w:lineRule="auto"/>
      <w:ind w:left="2520" w:right="720"/>
      <w:jc w:val="left"/>
      <w:textAlignment w:val="baseline"/>
    </w:pPr>
    <w:rPr>
      <w:rFonts w:ascii="宋体"/>
      <w:kern w:val="0"/>
      <w:sz w:val="48"/>
      <w:szCs w:val="20"/>
      <w:lang w:val="x-none" w:eastAsia="x-none"/>
    </w:rPr>
  </w:style>
  <w:style w:type="character" w:customStyle="1" w:styleId="Char3">
    <w:name w:val="标题 Char"/>
    <w:link w:val="af5"/>
    <w:rsid w:val="006B6480"/>
    <w:rPr>
      <w:rFonts w:ascii="宋体"/>
      <w:sz w:val="48"/>
    </w:rPr>
  </w:style>
  <w:style w:type="paragraph" w:customStyle="1" w:styleId="HeadingBar">
    <w:name w:val="Heading Bar"/>
    <w:basedOn w:val="a"/>
    <w:next w:val="3"/>
    <w:rsid w:val="006B6480"/>
    <w:pPr>
      <w:keepNext/>
      <w:keepLines/>
      <w:shd w:val="solid" w:color="auto" w:fill="auto"/>
      <w:overflowPunct w:val="0"/>
      <w:autoSpaceDE w:val="0"/>
      <w:autoSpaceDN w:val="0"/>
      <w:adjustRightInd w:val="0"/>
      <w:spacing w:before="240" w:line="240" w:lineRule="auto"/>
      <w:ind w:right="7920"/>
      <w:jc w:val="left"/>
      <w:textAlignment w:val="baseline"/>
    </w:pPr>
    <w:rPr>
      <w:color w:val="FFFFFF"/>
      <w:kern w:val="0"/>
      <w:sz w:val="8"/>
      <w:szCs w:val="20"/>
    </w:rPr>
  </w:style>
  <w:style w:type="paragraph" w:customStyle="1" w:styleId="TableHeading">
    <w:name w:val="Table Heading"/>
    <w:basedOn w:val="TableText"/>
    <w:rsid w:val="006B6480"/>
    <w:pPr>
      <w:spacing w:before="120" w:after="120"/>
    </w:pPr>
    <w:rPr>
      <w:b/>
    </w:rPr>
  </w:style>
  <w:style w:type="paragraph" w:customStyle="1" w:styleId="TableText">
    <w:name w:val="Table Text"/>
    <w:basedOn w:val="a"/>
    <w:rsid w:val="006B6480"/>
    <w:pPr>
      <w:keepLines/>
      <w:overflowPunct w:val="0"/>
      <w:autoSpaceDE w:val="0"/>
      <w:autoSpaceDN w:val="0"/>
      <w:adjustRightInd w:val="0"/>
      <w:spacing w:line="240" w:lineRule="auto"/>
      <w:jc w:val="left"/>
      <w:textAlignment w:val="baseline"/>
    </w:pPr>
    <w:rPr>
      <w:rFonts w:ascii="宋体"/>
      <w:kern w:val="0"/>
      <w:sz w:val="16"/>
      <w:szCs w:val="20"/>
    </w:rPr>
  </w:style>
  <w:style w:type="character" w:styleId="af6">
    <w:name w:val="FollowedHyperlink"/>
    <w:rsid w:val="006B6480"/>
    <w:rPr>
      <w:color w:val="800080"/>
      <w:u w:val="single"/>
    </w:rPr>
  </w:style>
  <w:style w:type="paragraph" w:styleId="af7">
    <w:name w:val="Plain Text"/>
    <w:basedOn w:val="a"/>
    <w:link w:val="Char4"/>
    <w:rsid w:val="006B6480"/>
    <w:pPr>
      <w:spacing w:line="240" w:lineRule="auto"/>
    </w:pPr>
    <w:rPr>
      <w:rFonts w:ascii="宋体" w:hAnsi="Courier New"/>
      <w:szCs w:val="20"/>
      <w:lang w:val="x-none" w:eastAsia="x-none"/>
    </w:rPr>
  </w:style>
  <w:style w:type="character" w:customStyle="1" w:styleId="Char4">
    <w:name w:val="纯文本 Char"/>
    <w:link w:val="af7"/>
    <w:rsid w:val="006B6480"/>
    <w:rPr>
      <w:rFonts w:ascii="宋体" w:hAnsi="Courier New"/>
      <w:kern w:val="2"/>
      <w:sz w:val="21"/>
    </w:rPr>
  </w:style>
  <w:style w:type="paragraph" w:styleId="12">
    <w:name w:val="index 1"/>
    <w:basedOn w:val="a"/>
    <w:next w:val="a"/>
    <w:autoRedefine/>
    <w:rsid w:val="006B6480"/>
    <w:pPr>
      <w:spacing w:line="240" w:lineRule="auto"/>
    </w:pPr>
  </w:style>
  <w:style w:type="paragraph" w:styleId="21">
    <w:name w:val="Body Text Indent 2"/>
    <w:basedOn w:val="a"/>
    <w:link w:val="2Char"/>
    <w:rsid w:val="006B6480"/>
    <w:pPr>
      <w:spacing w:line="240" w:lineRule="auto"/>
      <w:ind w:leftChars="600" w:left="1260" w:firstLineChars="170" w:firstLine="357"/>
    </w:pPr>
    <w:rPr>
      <w:rFonts w:ascii="宋体" w:hAnsi="宋体"/>
      <w:lang w:val="x-none" w:eastAsia="x-none"/>
    </w:rPr>
  </w:style>
  <w:style w:type="character" w:customStyle="1" w:styleId="2Char">
    <w:name w:val="正文文本缩进 2 Char"/>
    <w:link w:val="21"/>
    <w:rsid w:val="006B6480"/>
    <w:rPr>
      <w:rFonts w:ascii="宋体" w:hAnsi="宋体"/>
      <w:kern w:val="2"/>
      <w:sz w:val="21"/>
      <w:szCs w:val="24"/>
    </w:rPr>
  </w:style>
  <w:style w:type="paragraph" w:customStyle="1" w:styleId="13">
    <w:name w:val="正文1"/>
    <w:basedOn w:val="a"/>
    <w:rsid w:val="006B6480"/>
    <w:pPr>
      <w:adjustRightInd w:val="0"/>
      <w:spacing w:line="312" w:lineRule="atLeast"/>
      <w:ind w:left="425"/>
      <w:textAlignment w:val="baseline"/>
    </w:pPr>
    <w:rPr>
      <w:rFonts w:eastAsia="楷体"/>
      <w:kern w:val="0"/>
      <w:sz w:val="24"/>
      <w:szCs w:val="20"/>
    </w:rPr>
  </w:style>
  <w:style w:type="paragraph" w:styleId="31">
    <w:name w:val="Body Text Indent 3"/>
    <w:basedOn w:val="a"/>
    <w:link w:val="3Char0"/>
    <w:rsid w:val="006B6480"/>
    <w:pPr>
      <w:spacing w:line="360" w:lineRule="auto"/>
      <w:ind w:firstLineChars="200" w:firstLine="420"/>
    </w:pPr>
    <w:rPr>
      <w:szCs w:val="20"/>
      <w:lang w:val="x-none" w:eastAsia="x-none"/>
    </w:rPr>
  </w:style>
  <w:style w:type="character" w:customStyle="1" w:styleId="3Char0">
    <w:name w:val="正文文本缩进 3 Char"/>
    <w:link w:val="31"/>
    <w:rsid w:val="006B6480"/>
    <w:rPr>
      <w:kern w:val="2"/>
      <w:sz w:val="21"/>
    </w:rPr>
  </w:style>
  <w:style w:type="paragraph" w:styleId="40">
    <w:name w:val="toc 4"/>
    <w:basedOn w:val="a"/>
    <w:next w:val="a"/>
    <w:autoRedefine/>
    <w:rsid w:val="006B6480"/>
    <w:pPr>
      <w:spacing w:line="240" w:lineRule="auto"/>
      <w:ind w:leftChars="600" w:left="1260"/>
    </w:pPr>
  </w:style>
  <w:style w:type="paragraph" w:styleId="50">
    <w:name w:val="toc 5"/>
    <w:basedOn w:val="a"/>
    <w:next w:val="a"/>
    <w:autoRedefine/>
    <w:rsid w:val="006B6480"/>
    <w:pPr>
      <w:spacing w:line="240" w:lineRule="auto"/>
      <w:ind w:leftChars="800" w:left="1680"/>
    </w:pPr>
  </w:style>
  <w:style w:type="paragraph" w:styleId="60">
    <w:name w:val="toc 6"/>
    <w:basedOn w:val="a"/>
    <w:next w:val="a"/>
    <w:autoRedefine/>
    <w:rsid w:val="006B6480"/>
    <w:pPr>
      <w:spacing w:line="240" w:lineRule="auto"/>
      <w:ind w:leftChars="1000" w:left="2100"/>
    </w:pPr>
  </w:style>
  <w:style w:type="paragraph" w:styleId="70">
    <w:name w:val="toc 7"/>
    <w:basedOn w:val="a"/>
    <w:next w:val="a"/>
    <w:autoRedefine/>
    <w:rsid w:val="006B6480"/>
    <w:pPr>
      <w:spacing w:line="240" w:lineRule="auto"/>
      <w:ind w:leftChars="1200" w:left="2520"/>
    </w:pPr>
  </w:style>
  <w:style w:type="paragraph" w:styleId="80">
    <w:name w:val="toc 8"/>
    <w:basedOn w:val="a"/>
    <w:next w:val="a"/>
    <w:autoRedefine/>
    <w:rsid w:val="006B6480"/>
    <w:pPr>
      <w:spacing w:line="240" w:lineRule="auto"/>
      <w:ind w:leftChars="1400" w:left="2940"/>
    </w:pPr>
  </w:style>
  <w:style w:type="paragraph" w:styleId="90">
    <w:name w:val="toc 9"/>
    <w:basedOn w:val="a"/>
    <w:next w:val="a"/>
    <w:autoRedefine/>
    <w:rsid w:val="006B6480"/>
    <w:pPr>
      <w:spacing w:line="240" w:lineRule="auto"/>
      <w:ind w:leftChars="1600" w:left="3360"/>
    </w:pPr>
  </w:style>
  <w:style w:type="paragraph" w:styleId="af8">
    <w:name w:val="table of figures"/>
    <w:basedOn w:val="a"/>
    <w:next w:val="a"/>
    <w:rsid w:val="006B6480"/>
    <w:pPr>
      <w:spacing w:line="240" w:lineRule="auto"/>
      <w:ind w:leftChars="200" w:left="840" w:hangingChars="200" w:hanging="420"/>
    </w:pPr>
  </w:style>
  <w:style w:type="paragraph" w:customStyle="1" w:styleId="azc">
    <w:name w:val="azc"/>
    <w:basedOn w:val="a"/>
    <w:rsid w:val="006B6480"/>
    <w:pPr>
      <w:widowControl/>
      <w:spacing w:before="100" w:beforeAutospacing="1" w:after="100" w:afterAutospacing="1" w:line="240" w:lineRule="auto"/>
      <w:jc w:val="left"/>
    </w:pPr>
    <w:rPr>
      <w:rFonts w:ascii="宋体" w:hAnsi="宋体" w:cs="宋体"/>
      <w:b/>
      <w:bCs/>
      <w:color w:val="CC0000"/>
      <w:kern w:val="0"/>
      <w:sz w:val="20"/>
      <w:szCs w:val="20"/>
    </w:rPr>
  </w:style>
  <w:style w:type="character" w:customStyle="1" w:styleId="3Char">
    <w:name w:val="标题 3 Char"/>
    <w:aliases w:val="heading 3 Char"/>
    <w:link w:val="3"/>
    <w:rsid w:val="006B6480"/>
    <w:rPr>
      <w:b/>
      <w:bCs/>
      <w:kern w:val="2"/>
      <w:sz w:val="32"/>
      <w:szCs w:val="32"/>
    </w:rPr>
  </w:style>
  <w:style w:type="paragraph" w:styleId="af9">
    <w:name w:val="Date"/>
    <w:basedOn w:val="a"/>
    <w:next w:val="a"/>
    <w:link w:val="Char5"/>
    <w:rsid w:val="006B6480"/>
    <w:pPr>
      <w:spacing w:line="240" w:lineRule="auto"/>
      <w:ind w:leftChars="2500" w:left="100"/>
    </w:pPr>
    <w:rPr>
      <w:lang w:val="x-none" w:eastAsia="x-none"/>
    </w:rPr>
  </w:style>
  <w:style w:type="character" w:customStyle="1" w:styleId="Char5">
    <w:name w:val="日期 Char"/>
    <w:link w:val="af9"/>
    <w:rsid w:val="006B6480"/>
    <w:rPr>
      <w:kern w:val="2"/>
      <w:sz w:val="21"/>
      <w:szCs w:val="24"/>
    </w:rPr>
  </w:style>
  <w:style w:type="paragraph" w:customStyle="1" w:styleId="Head2Para">
    <w:name w:val="Head2 Para"/>
    <w:basedOn w:val="a"/>
    <w:autoRedefine/>
    <w:rsid w:val="00583AFB"/>
    <w:pPr>
      <w:widowControl/>
      <w:spacing w:before="120" w:line="300" w:lineRule="auto"/>
      <w:jc w:val="left"/>
    </w:pPr>
    <w:rPr>
      <w:rFonts w:ascii="宋体" w:hAnsi="宋体" w:cs="楷体_GB2312"/>
      <w:b/>
      <w:kern w:val="0"/>
      <w:szCs w:val="21"/>
    </w:rPr>
  </w:style>
  <w:style w:type="paragraph" w:customStyle="1" w:styleId="Body1">
    <w:name w:val="Body1"/>
    <w:basedOn w:val="a"/>
    <w:rsid w:val="005F2D95"/>
    <w:pPr>
      <w:widowControl/>
      <w:spacing w:line="240" w:lineRule="auto"/>
    </w:pPr>
    <w:rPr>
      <w:rFonts w:eastAsia="PMingLiU"/>
      <w:kern w:val="0"/>
      <w:sz w:val="24"/>
      <w:szCs w:val="20"/>
      <w:lang w:val="en-GB" w:eastAsia="en-US"/>
    </w:rPr>
  </w:style>
  <w:style w:type="character" w:customStyle="1" w:styleId="5Char">
    <w:name w:val="标题 5 Char"/>
    <w:link w:val="5"/>
    <w:rsid w:val="005F2D95"/>
    <w:rPr>
      <w:rFonts w:ascii="Arial" w:hAnsi="Arial"/>
      <w:sz w:val="22"/>
      <w:lang w:val="da-DK" w:eastAsia="en-US"/>
    </w:rPr>
  </w:style>
  <w:style w:type="character" w:customStyle="1" w:styleId="6Char">
    <w:name w:val="标题 6 Char"/>
    <w:link w:val="6"/>
    <w:rsid w:val="005F2D95"/>
    <w:rPr>
      <w:rFonts w:ascii="Arial" w:hAnsi="Arial"/>
      <w:i/>
      <w:sz w:val="22"/>
      <w:lang w:val="da-DK" w:eastAsia="en-US"/>
    </w:rPr>
  </w:style>
  <w:style w:type="character" w:customStyle="1" w:styleId="7Char">
    <w:name w:val="标题 7 Char"/>
    <w:link w:val="7"/>
    <w:rsid w:val="005F2D95"/>
    <w:rPr>
      <w:rFonts w:ascii="Arial" w:hAnsi="Arial"/>
      <w:lang w:eastAsia="en-US"/>
    </w:rPr>
  </w:style>
  <w:style w:type="character" w:customStyle="1" w:styleId="8Char">
    <w:name w:val="标题 8 Char"/>
    <w:link w:val="8"/>
    <w:rsid w:val="005F2D95"/>
    <w:rPr>
      <w:rFonts w:ascii="Arial" w:hAnsi="Arial"/>
      <w:i/>
      <w:lang w:eastAsia="en-US"/>
    </w:rPr>
  </w:style>
  <w:style w:type="character" w:customStyle="1" w:styleId="9Char">
    <w:name w:val="标题 9 Char"/>
    <w:link w:val="9"/>
    <w:rsid w:val="005F2D95"/>
    <w:rPr>
      <w:rFonts w:ascii="Arial" w:hAnsi="Arial"/>
      <w:i/>
      <w:sz w:val="18"/>
      <w:lang w:eastAsia="en-US"/>
    </w:rPr>
  </w:style>
  <w:style w:type="paragraph" w:customStyle="1" w:styleId="afa">
    <w:name w:val="缺省文本"/>
    <w:basedOn w:val="a"/>
    <w:rsid w:val="005F2D95"/>
    <w:pPr>
      <w:autoSpaceDE w:val="0"/>
      <w:autoSpaceDN w:val="0"/>
      <w:adjustRightInd w:val="0"/>
      <w:spacing w:line="240" w:lineRule="auto"/>
      <w:jc w:val="left"/>
    </w:pPr>
    <w:rPr>
      <w:kern w:val="0"/>
      <w:sz w:val="24"/>
      <w:szCs w:val="20"/>
    </w:rPr>
  </w:style>
  <w:style w:type="paragraph" w:customStyle="1" w:styleId="BodyText1">
    <w:name w:val="Body Text 1"/>
    <w:basedOn w:val="ae"/>
    <w:rsid w:val="0071365C"/>
    <w:pPr>
      <w:widowControl/>
      <w:spacing w:before="60" w:after="60" w:line="240" w:lineRule="auto"/>
      <w:ind w:left="851"/>
      <w:jc w:val="left"/>
    </w:pPr>
    <w:rPr>
      <w:rFonts w:ascii="Arial" w:eastAsia="Times New Roman" w:hAnsi="Arial"/>
      <w:kern w:val="0"/>
      <w:sz w:val="22"/>
      <w:szCs w:val="20"/>
    </w:rPr>
  </w:style>
  <w:style w:type="paragraph" w:styleId="afb">
    <w:name w:val="Revision"/>
    <w:hidden/>
    <w:uiPriority w:val="99"/>
    <w:semiHidden/>
    <w:rsid w:val="00D045B4"/>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39168">
      <w:bodyDiv w:val="1"/>
      <w:marLeft w:val="0"/>
      <w:marRight w:val="0"/>
      <w:marTop w:val="0"/>
      <w:marBottom w:val="0"/>
      <w:divBdr>
        <w:top w:val="none" w:sz="0" w:space="0" w:color="auto"/>
        <w:left w:val="none" w:sz="0" w:space="0" w:color="auto"/>
        <w:bottom w:val="none" w:sz="0" w:space="0" w:color="auto"/>
        <w:right w:val="none" w:sz="0" w:space="0" w:color="auto"/>
      </w:divBdr>
      <w:divsChild>
        <w:div w:id="475345226">
          <w:marLeft w:val="0"/>
          <w:marRight w:val="0"/>
          <w:marTop w:val="0"/>
          <w:marBottom w:val="0"/>
          <w:divBdr>
            <w:top w:val="none" w:sz="0" w:space="0" w:color="auto"/>
            <w:left w:val="none" w:sz="0" w:space="0" w:color="auto"/>
            <w:bottom w:val="none" w:sz="0" w:space="0" w:color="auto"/>
            <w:right w:val="none" w:sz="0" w:space="0" w:color="auto"/>
          </w:divBdr>
          <w:divsChild>
            <w:div w:id="2091463557">
              <w:marLeft w:val="0"/>
              <w:marRight w:val="0"/>
              <w:marTop w:val="0"/>
              <w:marBottom w:val="0"/>
              <w:divBdr>
                <w:top w:val="none" w:sz="0" w:space="0" w:color="auto"/>
                <w:left w:val="none" w:sz="0" w:space="0" w:color="auto"/>
                <w:bottom w:val="none" w:sz="0" w:space="0" w:color="auto"/>
                <w:right w:val="none" w:sz="0" w:space="0" w:color="auto"/>
              </w:divBdr>
              <w:divsChild>
                <w:div w:id="880481118">
                  <w:marLeft w:val="0"/>
                  <w:marRight w:val="0"/>
                  <w:marTop w:val="0"/>
                  <w:marBottom w:val="0"/>
                  <w:divBdr>
                    <w:top w:val="none" w:sz="0" w:space="0" w:color="auto"/>
                    <w:left w:val="none" w:sz="0" w:space="0" w:color="auto"/>
                    <w:bottom w:val="none" w:sz="0" w:space="0" w:color="auto"/>
                    <w:right w:val="none" w:sz="0" w:space="0" w:color="auto"/>
                  </w:divBdr>
                  <w:divsChild>
                    <w:div w:id="1791700116">
                      <w:marLeft w:val="0"/>
                      <w:marRight w:val="0"/>
                      <w:marTop w:val="0"/>
                      <w:marBottom w:val="0"/>
                      <w:divBdr>
                        <w:top w:val="none" w:sz="0" w:space="0" w:color="auto"/>
                        <w:left w:val="none" w:sz="0" w:space="0" w:color="auto"/>
                        <w:bottom w:val="none" w:sz="0" w:space="0" w:color="auto"/>
                        <w:right w:val="none" w:sz="0" w:space="0" w:color="auto"/>
                      </w:divBdr>
                      <w:divsChild>
                        <w:div w:id="1193810899">
                          <w:marLeft w:val="0"/>
                          <w:marRight w:val="0"/>
                          <w:marTop w:val="0"/>
                          <w:marBottom w:val="0"/>
                          <w:divBdr>
                            <w:top w:val="none" w:sz="0" w:space="0" w:color="auto"/>
                            <w:left w:val="none" w:sz="0" w:space="0" w:color="auto"/>
                            <w:bottom w:val="none" w:sz="0" w:space="0" w:color="auto"/>
                            <w:right w:val="none" w:sz="0" w:space="0" w:color="auto"/>
                          </w:divBdr>
                          <w:divsChild>
                            <w:div w:id="1484421053">
                              <w:marLeft w:val="0"/>
                              <w:marRight w:val="0"/>
                              <w:marTop w:val="0"/>
                              <w:marBottom w:val="0"/>
                              <w:divBdr>
                                <w:top w:val="none" w:sz="0" w:space="0" w:color="auto"/>
                                <w:left w:val="none" w:sz="0" w:space="0" w:color="auto"/>
                                <w:bottom w:val="none" w:sz="0" w:space="0" w:color="auto"/>
                                <w:right w:val="none" w:sz="0" w:space="0" w:color="auto"/>
                              </w:divBdr>
                              <w:divsChild>
                                <w:div w:id="708339194">
                                  <w:marLeft w:val="0"/>
                                  <w:marRight w:val="0"/>
                                  <w:marTop w:val="0"/>
                                  <w:marBottom w:val="0"/>
                                  <w:divBdr>
                                    <w:top w:val="none" w:sz="0" w:space="0" w:color="auto"/>
                                    <w:left w:val="none" w:sz="0" w:space="0" w:color="auto"/>
                                    <w:bottom w:val="none" w:sz="0" w:space="0" w:color="auto"/>
                                    <w:right w:val="none" w:sz="0" w:space="0" w:color="auto"/>
                                  </w:divBdr>
                                  <w:divsChild>
                                    <w:div w:id="1652752532">
                                      <w:marLeft w:val="0"/>
                                      <w:marRight w:val="0"/>
                                      <w:marTop w:val="0"/>
                                      <w:marBottom w:val="0"/>
                                      <w:divBdr>
                                        <w:top w:val="none" w:sz="0" w:space="0" w:color="auto"/>
                                        <w:left w:val="none" w:sz="0" w:space="0" w:color="auto"/>
                                        <w:bottom w:val="none" w:sz="0" w:space="0" w:color="auto"/>
                                        <w:right w:val="none" w:sz="0" w:space="0" w:color="auto"/>
                                      </w:divBdr>
                                      <w:divsChild>
                                        <w:div w:id="585264362">
                                          <w:marLeft w:val="84"/>
                                          <w:marRight w:val="84"/>
                                          <w:marTop w:val="0"/>
                                          <w:marBottom w:val="0"/>
                                          <w:divBdr>
                                            <w:top w:val="none" w:sz="0" w:space="0" w:color="auto"/>
                                            <w:left w:val="none" w:sz="0" w:space="0" w:color="auto"/>
                                            <w:bottom w:val="none" w:sz="0" w:space="0" w:color="auto"/>
                                            <w:right w:val="none" w:sz="0" w:space="0" w:color="auto"/>
                                          </w:divBdr>
                                          <w:divsChild>
                                            <w:div w:id="377946406">
                                              <w:marLeft w:val="0"/>
                                              <w:marRight w:val="0"/>
                                              <w:marTop w:val="67"/>
                                              <w:marBottom w:val="0"/>
                                              <w:divBdr>
                                                <w:top w:val="none" w:sz="0" w:space="0" w:color="auto"/>
                                                <w:left w:val="none" w:sz="0" w:space="0" w:color="auto"/>
                                                <w:bottom w:val="none" w:sz="0" w:space="0" w:color="auto"/>
                                                <w:right w:val="none" w:sz="0" w:space="0" w:color="auto"/>
                                              </w:divBdr>
                                              <w:divsChild>
                                                <w:div w:id="1518543898">
                                                  <w:marLeft w:val="0"/>
                                                  <w:marRight w:val="0"/>
                                                  <w:marTop w:val="0"/>
                                                  <w:marBottom w:val="0"/>
                                                  <w:divBdr>
                                                    <w:top w:val="none" w:sz="0" w:space="0" w:color="auto"/>
                                                    <w:left w:val="none" w:sz="0" w:space="0" w:color="auto"/>
                                                    <w:bottom w:val="none" w:sz="0" w:space="0" w:color="auto"/>
                                                    <w:right w:val="none" w:sz="0" w:space="0" w:color="auto"/>
                                                  </w:divBdr>
                                                  <w:divsChild>
                                                    <w:div w:id="1807889617">
                                                      <w:marLeft w:val="218"/>
                                                      <w:marRight w:val="218"/>
                                                      <w:marTop w:val="0"/>
                                                      <w:marBottom w:val="0"/>
                                                      <w:divBdr>
                                                        <w:top w:val="none" w:sz="0" w:space="0" w:color="auto"/>
                                                        <w:left w:val="none" w:sz="0" w:space="0" w:color="auto"/>
                                                        <w:bottom w:val="none" w:sz="0" w:space="0" w:color="auto"/>
                                                        <w:right w:val="none" w:sz="0" w:space="0" w:color="auto"/>
                                                      </w:divBdr>
                                                      <w:divsChild>
                                                        <w:div w:id="679889875">
                                                          <w:marLeft w:val="0"/>
                                                          <w:marRight w:val="0"/>
                                                          <w:marTop w:val="0"/>
                                                          <w:marBottom w:val="0"/>
                                                          <w:divBdr>
                                                            <w:top w:val="none" w:sz="0" w:space="0" w:color="auto"/>
                                                            <w:left w:val="none" w:sz="0" w:space="0" w:color="auto"/>
                                                            <w:bottom w:val="none" w:sz="0" w:space="0" w:color="auto"/>
                                                            <w:right w:val="none" w:sz="0" w:space="0" w:color="auto"/>
                                                          </w:divBdr>
                                                          <w:divsChild>
                                                            <w:div w:id="313418530">
                                                              <w:marLeft w:val="0"/>
                                                              <w:marRight w:val="0"/>
                                                              <w:marTop w:val="0"/>
                                                              <w:marBottom w:val="0"/>
                                                              <w:divBdr>
                                                                <w:top w:val="none" w:sz="0" w:space="0" w:color="auto"/>
                                                                <w:left w:val="none" w:sz="0" w:space="0" w:color="auto"/>
                                                                <w:bottom w:val="none" w:sz="0" w:space="0" w:color="auto"/>
                                                                <w:right w:val="none" w:sz="0" w:space="0" w:color="auto"/>
                                                              </w:divBdr>
                                                              <w:divsChild>
                                                                <w:div w:id="1217089585">
                                                                  <w:marLeft w:val="0"/>
                                                                  <w:marRight w:val="0"/>
                                                                  <w:marTop w:val="0"/>
                                                                  <w:marBottom w:val="0"/>
                                                                  <w:divBdr>
                                                                    <w:top w:val="none" w:sz="0" w:space="0" w:color="auto"/>
                                                                    <w:left w:val="none" w:sz="0" w:space="0" w:color="auto"/>
                                                                    <w:bottom w:val="none" w:sz="0" w:space="0" w:color="auto"/>
                                                                    <w:right w:val="none" w:sz="0" w:space="0" w:color="auto"/>
                                                                  </w:divBdr>
                                                                  <w:divsChild>
                                                                    <w:div w:id="1991709302">
                                                                      <w:marLeft w:val="0"/>
                                                                      <w:marRight w:val="0"/>
                                                                      <w:marTop w:val="0"/>
                                                                      <w:marBottom w:val="0"/>
                                                                      <w:divBdr>
                                                                        <w:top w:val="none" w:sz="0" w:space="0" w:color="auto"/>
                                                                        <w:left w:val="none" w:sz="0" w:space="0" w:color="auto"/>
                                                                        <w:bottom w:val="none" w:sz="0" w:space="0" w:color="auto"/>
                                                                        <w:right w:val="none" w:sz="0" w:space="0" w:color="auto"/>
                                                                      </w:divBdr>
                                                                      <w:divsChild>
                                                                        <w:div w:id="1550530774">
                                                                          <w:marLeft w:val="167"/>
                                                                          <w:marRight w:val="167"/>
                                                                          <w:marTop w:val="167"/>
                                                                          <w:marBottom w:val="167"/>
                                                                          <w:divBdr>
                                                                            <w:top w:val="none" w:sz="0" w:space="0" w:color="auto"/>
                                                                            <w:left w:val="none" w:sz="0" w:space="0" w:color="auto"/>
                                                                            <w:bottom w:val="none" w:sz="0" w:space="0" w:color="auto"/>
                                                                            <w:right w:val="none" w:sz="0" w:space="0" w:color="auto"/>
                                                                          </w:divBdr>
                                                                          <w:divsChild>
                                                                            <w:div w:id="676231662">
                                                                              <w:marLeft w:val="0"/>
                                                                              <w:marRight w:val="0"/>
                                                                              <w:marTop w:val="0"/>
                                                                              <w:marBottom w:val="0"/>
                                                                              <w:divBdr>
                                                                                <w:top w:val="none" w:sz="0" w:space="0" w:color="auto"/>
                                                                                <w:left w:val="none" w:sz="0" w:space="0" w:color="auto"/>
                                                                                <w:bottom w:val="none" w:sz="0" w:space="0" w:color="auto"/>
                                                                                <w:right w:val="none" w:sz="0" w:space="0" w:color="auto"/>
                                                                              </w:divBdr>
                                                                              <w:divsChild>
                                                                                <w:div w:id="1164127973">
                                                                                  <w:marLeft w:val="0"/>
                                                                                  <w:marRight w:val="0"/>
                                                                                  <w:marTop w:val="0"/>
                                                                                  <w:marBottom w:val="0"/>
                                                                                  <w:divBdr>
                                                                                    <w:top w:val="none" w:sz="0" w:space="0" w:color="auto"/>
                                                                                    <w:left w:val="none" w:sz="0" w:space="0" w:color="auto"/>
                                                                                    <w:bottom w:val="none" w:sz="0" w:space="0" w:color="auto"/>
                                                                                    <w:right w:val="none" w:sz="0" w:space="0" w:color="auto"/>
                                                                                  </w:divBdr>
                                                                                  <w:divsChild>
                                                                                    <w:div w:id="1947886614">
                                                                                      <w:marLeft w:val="0"/>
                                                                                      <w:marRight w:val="0"/>
                                                                                      <w:marTop w:val="0"/>
                                                                                      <w:marBottom w:val="0"/>
                                                                                      <w:divBdr>
                                                                                        <w:top w:val="none" w:sz="0" w:space="0" w:color="auto"/>
                                                                                        <w:left w:val="none" w:sz="0" w:space="0" w:color="auto"/>
                                                                                        <w:bottom w:val="none" w:sz="0" w:space="0" w:color="auto"/>
                                                                                        <w:right w:val="none" w:sz="0" w:space="0" w:color="auto"/>
                                                                                      </w:divBdr>
                                                                                      <w:divsChild>
                                                                                        <w:div w:id="748387433">
                                                                                          <w:marLeft w:val="0"/>
                                                                                          <w:marRight w:val="0"/>
                                                                                          <w:marTop w:val="0"/>
                                                                                          <w:marBottom w:val="0"/>
                                                                                          <w:divBdr>
                                                                                            <w:top w:val="none" w:sz="0" w:space="0" w:color="auto"/>
                                                                                            <w:left w:val="none" w:sz="0" w:space="0" w:color="auto"/>
                                                                                            <w:bottom w:val="none" w:sz="0" w:space="0" w:color="auto"/>
                                                                                            <w:right w:val="none" w:sz="0" w:space="0" w:color="auto"/>
                                                                                          </w:divBdr>
                                                                                        </w:div>
                                                                                        <w:div w:id="1168793264">
                                                                                          <w:marLeft w:val="0"/>
                                                                                          <w:marRight w:val="0"/>
                                                                                          <w:marTop w:val="0"/>
                                                                                          <w:marBottom w:val="0"/>
                                                                                          <w:divBdr>
                                                                                            <w:top w:val="none" w:sz="0" w:space="0" w:color="auto"/>
                                                                                            <w:left w:val="none" w:sz="0" w:space="0" w:color="auto"/>
                                                                                            <w:bottom w:val="none" w:sz="0" w:space="0" w:color="auto"/>
                                                                                            <w:right w:val="none" w:sz="0" w:space="0" w:color="auto"/>
                                                                                          </w:divBdr>
                                                                                        </w:div>
                                                                                        <w:div w:id="1402755151">
                                                                                          <w:marLeft w:val="0"/>
                                                                                          <w:marRight w:val="0"/>
                                                                                          <w:marTop w:val="0"/>
                                                                                          <w:marBottom w:val="0"/>
                                                                                          <w:divBdr>
                                                                                            <w:top w:val="none" w:sz="0" w:space="0" w:color="auto"/>
                                                                                            <w:left w:val="none" w:sz="0" w:space="0" w:color="auto"/>
                                                                                            <w:bottom w:val="none" w:sz="0" w:space="0" w:color="auto"/>
                                                                                            <w:right w:val="none" w:sz="0" w:space="0" w:color="auto"/>
                                                                                          </w:divBdr>
                                                                                        </w:div>
                                                                                        <w:div w:id="15768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5836683">
      <w:bodyDiv w:val="1"/>
      <w:marLeft w:val="0"/>
      <w:marRight w:val="0"/>
      <w:marTop w:val="0"/>
      <w:marBottom w:val="0"/>
      <w:divBdr>
        <w:top w:val="none" w:sz="0" w:space="0" w:color="auto"/>
        <w:left w:val="none" w:sz="0" w:space="0" w:color="auto"/>
        <w:bottom w:val="none" w:sz="0" w:space="0" w:color="auto"/>
        <w:right w:val="none" w:sz="0" w:space="0" w:color="auto"/>
      </w:divBdr>
    </w:div>
    <w:div w:id="418411126">
      <w:bodyDiv w:val="1"/>
      <w:marLeft w:val="0"/>
      <w:marRight w:val="0"/>
      <w:marTop w:val="0"/>
      <w:marBottom w:val="0"/>
      <w:divBdr>
        <w:top w:val="none" w:sz="0" w:space="0" w:color="auto"/>
        <w:left w:val="none" w:sz="0" w:space="0" w:color="auto"/>
        <w:bottom w:val="none" w:sz="0" w:space="0" w:color="auto"/>
        <w:right w:val="none" w:sz="0" w:space="0" w:color="auto"/>
      </w:divBdr>
    </w:div>
    <w:div w:id="566574535">
      <w:bodyDiv w:val="1"/>
      <w:marLeft w:val="0"/>
      <w:marRight w:val="0"/>
      <w:marTop w:val="0"/>
      <w:marBottom w:val="0"/>
      <w:divBdr>
        <w:top w:val="none" w:sz="0" w:space="0" w:color="auto"/>
        <w:left w:val="none" w:sz="0" w:space="0" w:color="auto"/>
        <w:bottom w:val="none" w:sz="0" w:space="0" w:color="auto"/>
        <w:right w:val="none" w:sz="0" w:space="0" w:color="auto"/>
      </w:divBdr>
    </w:div>
    <w:div w:id="745692752">
      <w:bodyDiv w:val="1"/>
      <w:marLeft w:val="0"/>
      <w:marRight w:val="0"/>
      <w:marTop w:val="0"/>
      <w:marBottom w:val="0"/>
      <w:divBdr>
        <w:top w:val="none" w:sz="0" w:space="0" w:color="auto"/>
        <w:left w:val="none" w:sz="0" w:space="0" w:color="auto"/>
        <w:bottom w:val="none" w:sz="0" w:space="0" w:color="auto"/>
        <w:right w:val="none" w:sz="0" w:space="0" w:color="auto"/>
      </w:divBdr>
    </w:div>
    <w:div w:id="789203351">
      <w:bodyDiv w:val="1"/>
      <w:marLeft w:val="0"/>
      <w:marRight w:val="0"/>
      <w:marTop w:val="0"/>
      <w:marBottom w:val="0"/>
      <w:divBdr>
        <w:top w:val="none" w:sz="0" w:space="0" w:color="auto"/>
        <w:left w:val="none" w:sz="0" w:space="0" w:color="auto"/>
        <w:bottom w:val="none" w:sz="0" w:space="0" w:color="auto"/>
        <w:right w:val="none" w:sz="0" w:space="0" w:color="auto"/>
      </w:divBdr>
    </w:div>
    <w:div w:id="844134123">
      <w:bodyDiv w:val="1"/>
      <w:marLeft w:val="0"/>
      <w:marRight w:val="0"/>
      <w:marTop w:val="0"/>
      <w:marBottom w:val="0"/>
      <w:divBdr>
        <w:top w:val="none" w:sz="0" w:space="0" w:color="auto"/>
        <w:left w:val="none" w:sz="0" w:space="0" w:color="auto"/>
        <w:bottom w:val="none" w:sz="0" w:space="0" w:color="auto"/>
        <w:right w:val="none" w:sz="0" w:space="0" w:color="auto"/>
      </w:divBdr>
      <w:divsChild>
        <w:div w:id="1460878545">
          <w:marLeft w:val="0"/>
          <w:marRight w:val="0"/>
          <w:marTop w:val="0"/>
          <w:marBottom w:val="0"/>
          <w:divBdr>
            <w:top w:val="none" w:sz="0" w:space="0" w:color="auto"/>
            <w:left w:val="none" w:sz="0" w:space="0" w:color="auto"/>
            <w:bottom w:val="none" w:sz="0" w:space="0" w:color="auto"/>
            <w:right w:val="none" w:sz="0" w:space="0" w:color="auto"/>
          </w:divBdr>
        </w:div>
      </w:divsChild>
    </w:div>
    <w:div w:id="1054888964">
      <w:bodyDiv w:val="1"/>
      <w:marLeft w:val="0"/>
      <w:marRight w:val="0"/>
      <w:marTop w:val="0"/>
      <w:marBottom w:val="0"/>
      <w:divBdr>
        <w:top w:val="none" w:sz="0" w:space="0" w:color="auto"/>
        <w:left w:val="none" w:sz="0" w:space="0" w:color="auto"/>
        <w:bottom w:val="none" w:sz="0" w:space="0" w:color="auto"/>
        <w:right w:val="none" w:sz="0" w:space="0" w:color="auto"/>
      </w:divBdr>
      <w:divsChild>
        <w:div w:id="1960717747">
          <w:marLeft w:val="0"/>
          <w:marRight w:val="0"/>
          <w:marTop w:val="0"/>
          <w:marBottom w:val="0"/>
          <w:divBdr>
            <w:top w:val="none" w:sz="0" w:space="0" w:color="auto"/>
            <w:left w:val="none" w:sz="0" w:space="0" w:color="auto"/>
            <w:bottom w:val="none" w:sz="0" w:space="0" w:color="auto"/>
            <w:right w:val="none" w:sz="0" w:space="0" w:color="auto"/>
          </w:divBdr>
        </w:div>
      </w:divsChild>
    </w:div>
    <w:div w:id="1060520401">
      <w:bodyDiv w:val="1"/>
      <w:marLeft w:val="0"/>
      <w:marRight w:val="0"/>
      <w:marTop w:val="0"/>
      <w:marBottom w:val="0"/>
      <w:divBdr>
        <w:top w:val="none" w:sz="0" w:space="0" w:color="auto"/>
        <w:left w:val="none" w:sz="0" w:space="0" w:color="auto"/>
        <w:bottom w:val="none" w:sz="0" w:space="0" w:color="auto"/>
        <w:right w:val="none" w:sz="0" w:space="0" w:color="auto"/>
      </w:divBdr>
      <w:divsChild>
        <w:div w:id="479544139">
          <w:marLeft w:val="0"/>
          <w:marRight w:val="0"/>
          <w:marTop w:val="0"/>
          <w:marBottom w:val="0"/>
          <w:divBdr>
            <w:top w:val="none" w:sz="0" w:space="0" w:color="auto"/>
            <w:left w:val="none" w:sz="0" w:space="0" w:color="auto"/>
            <w:bottom w:val="none" w:sz="0" w:space="0" w:color="auto"/>
            <w:right w:val="none" w:sz="0" w:space="0" w:color="auto"/>
          </w:divBdr>
        </w:div>
      </w:divsChild>
    </w:div>
    <w:div w:id="1519780573">
      <w:bodyDiv w:val="1"/>
      <w:marLeft w:val="0"/>
      <w:marRight w:val="0"/>
      <w:marTop w:val="0"/>
      <w:marBottom w:val="0"/>
      <w:divBdr>
        <w:top w:val="none" w:sz="0" w:space="0" w:color="auto"/>
        <w:left w:val="none" w:sz="0" w:space="0" w:color="auto"/>
        <w:bottom w:val="none" w:sz="0" w:space="0" w:color="auto"/>
        <w:right w:val="none" w:sz="0" w:space="0" w:color="auto"/>
      </w:divBdr>
    </w:div>
    <w:div w:id="1548487898">
      <w:bodyDiv w:val="1"/>
      <w:marLeft w:val="0"/>
      <w:marRight w:val="0"/>
      <w:marTop w:val="0"/>
      <w:marBottom w:val="0"/>
      <w:divBdr>
        <w:top w:val="none" w:sz="0" w:space="0" w:color="auto"/>
        <w:left w:val="none" w:sz="0" w:space="0" w:color="auto"/>
        <w:bottom w:val="none" w:sz="0" w:space="0" w:color="auto"/>
        <w:right w:val="none" w:sz="0" w:space="0" w:color="auto"/>
      </w:divBdr>
      <w:divsChild>
        <w:div w:id="27993183">
          <w:marLeft w:val="0"/>
          <w:marRight w:val="0"/>
          <w:marTop w:val="0"/>
          <w:marBottom w:val="0"/>
          <w:divBdr>
            <w:top w:val="none" w:sz="0" w:space="0" w:color="auto"/>
            <w:left w:val="none" w:sz="0" w:space="0" w:color="auto"/>
            <w:bottom w:val="none" w:sz="0" w:space="0" w:color="auto"/>
            <w:right w:val="none" w:sz="0" w:space="0" w:color="auto"/>
          </w:divBdr>
          <w:divsChild>
            <w:div w:id="651640539">
              <w:marLeft w:val="0"/>
              <w:marRight w:val="0"/>
              <w:marTop w:val="0"/>
              <w:marBottom w:val="0"/>
              <w:divBdr>
                <w:top w:val="none" w:sz="0" w:space="0" w:color="auto"/>
                <w:left w:val="none" w:sz="0" w:space="0" w:color="auto"/>
                <w:bottom w:val="none" w:sz="0" w:space="0" w:color="auto"/>
                <w:right w:val="none" w:sz="0" w:space="0" w:color="auto"/>
              </w:divBdr>
              <w:divsChild>
                <w:div w:id="1581061316">
                  <w:marLeft w:val="0"/>
                  <w:marRight w:val="0"/>
                  <w:marTop w:val="0"/>
                  <w:marBottom w:val="0"/>
                  <w:divBdr>
                    <w:top w:val="none" w:sz="0" w:space="0" w:color="auto"/>
                    <w:left w:val="none" w:sz="0" w:space="0" w:color="auto"/>
                    <w:bottom w:val="none" w:sz="0" w:space="0" w:color="auto"/>
                    <w:right w:val="none" w:sz="0" w:space="0" w:color="auto"/>
                  </w:divBdr>
                  <w:divsChild>
                    <w:div w:id="648096700">
                      <w:marLeft w:val="0"/>
                      <w:marRight w:val="0"/>
                      <w:marTop w:val="0"/>
                      <w:marBottom w:val="0"/>
                      <w:divBdr>
                        <w:top w:val="none" w:sz="0" w:space="0" w:color="auto"/>
                        <w:left w:val="none" w:sz="0" w:space="0" w:color="auto"/>
                        <w:bottom w:val="none" w:sz="0" w:space="0" w:color="auto"/>
                        <w:right w:val="none" w:sz="0" w:space="0" w:color="auto"/>
                      </w:divBdr>
                      <w:divsChild>
                        <w:div w:id="689767926">
                          <w:marLeft w:val="0"/>
                          <w:marRight w:val="0"/>
                          <w:marTop w:val="0"/>
                          <w:marBottom w:val="0"/>
                          <w:divBdr>
                            <w:top w:val="none" w:sz="0" w:space="0" w:color="auto"/>
                            <w:left w:val="none" w:sz="0" w:space="0" w:color="auto"/>
                            <w:bottom w:val="none" w:sz="0" w:space="0" w:color="auto"/>
                            <w:right w:val="none" w:sz="0" w:space="0" w:color="auto"/>
                          </w:divBdr>
                          <w:divsChild>
                            <w:div w:id="2034187609">
                              <w:marLeft w:val="0"/>
                              <w:marRight w:val="0"/>
                              <w:marTop w:val="0"/>
                              <w:marBottom w:val="0"/>
                              <w:divBdr>
                                <w:top w:val="none" w:sz="0" w:space="0" w:color="auto"/>
                                <w:left w:val="none" w:sz="0" w:space="0" w:color="auto"/>
                                <w:bottom w:val="none" w:sz="0" w:space="0" w:color="auto"/>
                                <w:right w:val="none" w:sz="0" w:space="0" w:color="auto"/>
                              </w:divBdr>
                              <w:divsChild>
                                <w:div w:id="675231034">
                                  <w:marLeft w:val="0"/>
                                  <w:marRight w:val="0"/>
                                  <w:marTop w:val="0"/>
                                  <w:marBottom w:val="0"/>
                                  <w:divBdr>
                                    <w:top w:val="none" w:sz="0" w:space="0" w:color="auto"/>
                                    <w:left w:val="none" w:sz="0" w:space="0" w:color="auto"/>
                                    <w:bottom w:val="none" w:sz="0" w:space="0" w:color="auto"/>
                                    <w:right w:val="none" w:sz="0" w:space="0" w:color="auto"/>
                                  </w:divBdr>
                                  <w:divsChild>
                                    <w:div w:id="558398821">
                                      <w:marLeft w:val="0"/>
                                      <w:marRight w:val="0"/>
                                      <w:marTop w:val="0"/>
                                      <w:marBottom w:val="0"/>
                                      <w:divBdr>
                                        <w:top w:val="none" w:sz="0" w:space="0" w:color="auto"/>
                                        <w:left w:val="none" w:sz="0" w:space="0" w:color="auto"/>
                                        <w:bottom w:val="none" w:sz="0" w:space="0" w:color="auto"/>
                                        <w:right w:val="none" w:sz="0" w:space="0" w:color="auto"/>
                                      </w:divBdr>
                                      <w:divsChild>
                                        <w:div w:id="1373648787">
                                          <w:marLeft w:val="84"/>
                                          <w:marRight w:val="84"/>
                                          <w:marTop w:val="0"/>
                                          <w:marBottom w:val="0"/>
                                          <w:divBdr>
                                            <w:top w:val="none" w:sz="0" w:space="0" w:color="auto"/>
                                            <w:left w:val="none" w:sz="0" w:space="0" w:color="auto"/>
                                            <w:bottom w:val="none" w:sz="0" w:space="0" w:color="auto"/>
                                            <w:right w:val="none" w:sz="0" w:space="0" w:color="auto"/>
                                          </w:divBdr>
                                          <w:divsChild>
                                            <w:div w:id="1308633049">
                                              <w:marLeft w:val="0"/>
                                              <w:marRight w:val="0"/>
                                              <w:marTop w:val="67"/>
                                              <w:marBottom w:val="0"/>
                                              <w:divBdr>
                                                <w:top w:val="none" w:sz="0" w:space="0" w:color="auto"/>
                                                <w:left w:val="none" w:sz="0" w:space="0" w:color="auto"/>
                                                <w:bottom w:val="none" w:sz="0" w:space="0" w:color="auto"/>
                                                <w:right w:val="none" w:sz="0" w:space="0" w:color="auto"/>
                                              </w:divBdr>
                                              <w:divsChild>
                                                <w:div w:id="1379359869">
                                                  <w:marLeft w:val="0"/>
                                                  <w:marRight w:val="0"/>
                                                  <w:marTop w:val="0"/>
                                                  <w:marBottom w:val="0"/>
                                                  <w:divBdr>
                                                    <w:top w:val="none" w:sz="0" w:space="0" w:color="auto"/>
                                                    <w:left w:val="none" w:sz="0" w:space="0" w:color="auto"/>
                                                    <w:bottom w:val="none" w:sz="0" w:space="0" w:color="auto"/>
                                                    <w:right w:val="none" w:sz="0" w:space="0" w:color="auto"/>
                                                  </w:divBdr>
                                                  <w:divsChild>
                                                    <w:div w:id="342899358">
                                                      <w:marLeft w:val="218"/>
                                                      <w:marRight w:val="218"/>
                                                      <w:marTop w:val="0"/>
                                                      <w:marBottom w:val="0"/>
                                                      <w:divBdr>
                                                        <w:top w:val="none" w:sz="0" w:space="0" w:color="auto"/>
                                                        <w:left w:val="none" w:sz="0" w:space="0" w:color="auto"/>
                                                        <w:bottom w:val="none" w:sz="0" w:space="0" w:color="auto"/>
                                                        <w:right w:val="none" w:sz="0" w:space="0" w:color="auto"/>
                                                      </w:divBdr>
                                                      <w:divsChild>
                                                        <w:div w:id="1486581314">
                                                          <w:marLeft w:val="0"/>
                                                          <w:marRight w:val="0"/>
                                                          <w:marTop w:val="0"/>
                                                          <w:marBottom w:val="0"/>
                                                          <w:divBdr>
                                                            <w:top w:val="none" w:sz="0" w:space="0" w:color="auto"/>
                                                            <w:left w:val="none" w:sz="0" w:space="0" w:color="auto"/>
                                                            <w:bottom w:val="none" w:sz="0" w:space="0" w:color="auto"/>
                                                            <w:right w:val="none" w:sz="0" w:space="0" w:color="auto"/>
                                                          </w:divBdr>
                                                          <w:divsChild>
                                                            <w:div w:id="1156843423">
                                                              <w:marLeft w:val="0"/>
                                                              <w:marRight w:val="0"/>
                                                              <w:marTop w:val="0"/>
                                                              <w:marBottom w:val="0"/>
                                                              <w:divBdr>
                                                                <w:top w:val="none" w:sz="0" w:space="0" w:color="auto"/>
                                                                <w:left w:val="none" w:sz="0" w:space="0" w:color="auto"/>
                                                                <w:bottom w:val="none" w:sz="0" w:space="0" w:color="auto"/>
                                                                <w:right w:val="none" w:sz="0" w:space="0" w:color="auto"/>
                                                              </w:divBdr>
                                                              <w:divsChild>
                                                                <w:div w:id="370300916">
                                                                  <w:marLeft w:val="0"/>
                                                                  <w:marRight w:val="0"/>
                                                                  <w:marTop w:val="0"/>
                                                                  <w:marBottom w:val="0"/>
                                                                  <w:divBdr>
                                                                    <w:top w:val="none" w:sz="0" w:space="0" w:color="auto"/>
                                                                    <w:left w:val="none" w:sz="0" w:space="0" w:color="auto"/>
                                                                    <w:bottom w:val="none" w:sz="0" w:space="0" w:color="auto"/>
                                                                    <w:right w:val="none" w:sz="0" w:space="0" w:color="auto"/>
                                                                  </w:divBdr>
                                                                  <w:divsChild>
                                                                    <w:div w:id="1591231830">
                                                                      <w:marLeft w:val="0"/>
                                                                      <w:marRight w:val="0"/>
                                                                      <w:marTop w:val="0"/>
                                                                      <w:marBottom w:val="0"/>
                                                                      <w:divBdr>
                                                                        <w:top w:val="none" w:sz="0" w:space="0" w:color="auto"/>
                                                                        <w:left w:val="none" w:sz="0" w:space="0" w:color="auto"/>
                                                                        <w:bottom w:val="none" w:sz="0" w:space="0" w:color="auto"/>
                                                                        <w:right w:val="none" w:sz="0" w:space="0" w:color="auto"/>
                                                                      </w:divBdr>
                                                                      <w:divsChild>
                                                                        <w:div w:id="1111315838">
                                                                          <w:marLeft w:val="167"/>
                                                                          <w:marRight w:val="167"/>
                                                                          <w:marTop w:val="167"/>
                                                                          <w:marBottom w:val="167"/>
                                                                          <w:divBdr>
                                                                            <w:top w:val="none" w:sz="0" w:space="0" w:color="auto"/>
                                                                            <w:left w:val="none" w:sz="0" w:space="0" w:color="auto"/>
                                                                            <w:bottom w:val="none" w:sz="0" w:space="0" w:color="auto"/>
                                                                            <w:right w:val="none" w:sz="0" w:space="0" w:color="auto"/>
                                                                          </w:divBdr>
                                                                          <w:divsChild>
                                                                            <w:div w:id="2021084450">
                                                                              <w:marLeft w:val="0"/>
                                                                              <w:marRight w:val="0"/>
                                                                              <w:marTop w:val="0"/>
                                                                              <w:marBottom w:val="0"/>
                                                                              <w:divBdr>
                                                                                <w:top w:val="none" w:sz="0" w:space="0" w:color="auto"/>
                                                                                <w:left w:val="none" w:sz="0" w:space="0" w:color="auto"/>
                                                                                <w:bottom w:val="none" w:sz="0" w:space="0" w:color="auto"/>
                                                                                <w:right w:val="none" w:sz="0" w:space="0" w:color="auto"/>
                                                                              </w:divBdr>
                                                                              <w:divsChild>
                                                                                <w:div w:id="588001373">
                                                                                  <w:marLeft w:val="0"/>
                                                                                  <w:marRight w:val="0"/>
                                                                                  <w:marTop w:val="0"/>
                                                                                  <w:marBottom w:val="0"/>
                                                                                  <w:divBdr>
                                                                                    <w:top w:val="none" w:sz="0" w:space="0" w:color="auto"/>
                                                                                    <w:left w:val="none" w:sz="0" w:space="0" w:color="auto"/>
                                                                                    <w:bottom w:val="none" w:sz="0" w:space="0" w:color="auto"/>
                                                                                    <w:right w:val="none" w:sz="0" w:space="0" w:color="auto"/>
                                                                                  </w:divBdr>
                                                                                  <w:divsChild>
                                                                                    <w:div w:id="1247300645">
                                                                                      <w:marLeft w:val="0"/>
                                                                                      <w:marRight w:val="0"/>
                                                                                      <w:marTop w:val="0"/>
                                                                                      <w:marBottom w:val="0"/>
                                                                                      <w:divBdr>
                                                                                        <w:top w:val="none" w:sz="0" w:space="0" w:color="auto"/>
                                                                                        <w:left w:val="none" w:sz="0" w:space="0" w:color="auto"/>
                                                                                        <w:bottom w:val="none" w:sz="0" w:space="0" w:color="auto"/>
                                                                                        <w:right w:val="none" w:sz="0" w:space="0" w:color="auto"/>
                                                                                      </w:divBdr>
                                                                                    </w:div>
                                                                                    <w:div w:id="12845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2571889">
      <w:bodyDiv w:val="1"/>
      <w:marLeft w:val="0"/>
      <w:marRight w:val="0"/>
      <w:marTop w:val="0"/>
      <w:marBottom w:val="0"/>
      <w:divBdr>
        <w:top w:val="none" w:sz="0" w:space="0" w:color="auto"/>
        <w:left w:val="none" w:sz="0" w:space="0" w:color="auto"/>
        <w:bottom w:val="none" w:sz="0" w:space="0" w:color="auto"/>
        <w:right w:val="none" w:sz="0" w:space="0" w:color="auto"/>
      </w:divBdr>
      <w:divsChild>
        <w:div w:id="764887344">
          <w:marLeft w:val="0"/>
          <w:marRight w:val="0"/>
          <w:marTop w:val="0"/>
          <w:marBottom w:val="0"/>
          <w:divBdr>
            <w:top w:val="none" w:sz="0" w:space="0" w:color="auto"/>
            <w:left w:val="none" w:sz="0" w:space="0" w:color="auto"/>
            <w:bottom w:val="none" w:sz="0" w:space="0" w:color="auto"/>
            <w:right w:val="none" w:sz="0" w:space="0" w:color="auto"/>
          </w:divBdr>
        </w:div>
      </w:divsChild>
    </w:div>
    <w:div w:id="1622179162">
      <w:bodyDiv w:val="1"/>
      <w:marLeft w:val="0"/>
      <w:marRight w:val="0"/>
      <w:marTop w:val="0"/>
      <w:marBottom w:val="0"/>
      <w:divBdr>
        <w:top w:val="none" w:sz="0" w:space="0" w:color="auto"/>
        <w:left w:val="none" w:sz="0" w:space="0" w:color="auto"/>
        <w:bottom w:val="none" w:sz="0" w:space="0" w:color="auto"/>
        <w:right w:val="none" w:sz="0" w:space="0" w:color="auto"/>
      </w:divBdr>
    </w:div>
    <w:div w:id="213066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A0C7E-3589-44D0-A2DA-FE042C75FB35}">
  <ds:schemaRefs>
    <ds:schemaRef ds:uri="http://schemas.openxmlformats.org/officeDocument/2006/bibliography"/>
  </ds:schemaRefs>
</ds:datastoreItem>
</file>

<file path=customXml/itemProps2.xml><?xml version="1.0" encoding="utf-8"?>
<ds:datastoreItem xmlns:ds="http://schemas.openxmlformats.org/officeDocument/2006/customXml" ds:itemID="{B4EA49EC-1D6F-4EF9-8C0E-78931CC26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2391</TotalTime>
  <Pages>9</Pages>
  <Words>1004</Words>
  <Characters>5729</Characters>
  <Application>Microsoft Office Word</Application>
  <DocSecurity>0</DocSecurity>
  <Lines>47</Lines>
  <Paragraphs>13</Paragraphs>
  <ScaleCrop>false</ScaleCrop>
  <Company>soeasy</Company>
  <LinksUpToDate>false</LinksUpToDate>
  <CharactersWithSpaces>6720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林晓</dc:creator>
  <cp:lastModifiedBy>大叔</cp:lastModifiedBy>
  <cp:revision>1</cp:revision>
  <cp:lastPrinted>2007-01-10T08:55:00Z</cp:lastPrinted>
  <dcterms:created xsi:type="dcterms:W3CDTF">2015-02-06T06:19:00Z</dcterms:created>
  <dcterms:modified xsi:type="dcterms:W3CDTF">2017-08-04T02:35:00Z</dcterms:modified>
</cp:coreProperties>
</file>